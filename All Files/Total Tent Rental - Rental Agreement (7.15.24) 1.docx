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7F1E9" w14:textId="5879250F" w:rsidR="00CF2B8B" w:rsidRPr="00C16695" w:rsidRDefault="00B2209A" w:rsidP="00C16695">
      <w:pPr>
        <w:pStyle w:val="NormalWeb"/>
        <w:spacing w:before="0" w:beforeAutospacing="0" w:after="0" w:afterAutospacing="0"/>
        <w:jc w:val="center"/>
        <w:divId w:val="1529950700"/>
        <w:rPr>
          <w:b/>
          <w:bCs/>
          <w:u w:val="single"/>
        </w:rPr>
      </w:pPr>
      <w:r>
        <w:rPr>
          <w:b/>
          <w:bCs/>
          <w:u w:val="single"/>
        </w:rPr>
        <w:t>RENTAL</w:t>
      </w:r>
      <w:r w:rsidR="007C55A1">
        <w:rPr>
          <w:b/>
          <w:bCs/>
          <w:u w:val="single"/>
        </w:rPr>
        <w:t xml:space="preserve"> </w:t>
      </w:r>
      <w:r w:rsidR="003838E1" w:rsidRPr="00FD12D5">
        <w:rPr>
          <w:b/>
          <w:bCs/>
          <w:u w:val="single"/>
        </w:rPr>
        <w:t xml:space="preserve">AGREEMENT </w:t>
      </w:r>
      <w:r w:rsidR="00C16695">
        <w:rPr>
          <w:b/>
          <w:bCs/>
          <w:u w:val="single"/>
        </w:rPr>
        <w:t>FOR TENT AND/OR RELATED ACCESSORIES</w:t>
      </w:r>
    </w:p>
    <w:p w14:paraId="0C786B30" w14:textId="77777777" w:rsidR="00CF2B8B" w:rsidRPr="00B14570" w:rsidRDefault="00CF2B8B">
      <w:pPr>
        <w:pStyle w:val="NormalWeb"/>
        <w:spacing w:before="0" w:beforeAutospacing="0" w:after="0" w:afterAutospacing="0"/>
        <w:divId w:val="1529950700"/>
      </w:pPr>
      <w:r>
        <w:rPr>
          <w:sz w:val="20"/>
          <w:szCs w:val="20"/>
        </w:rPr>
        <w:t> </w:t>
      </w:r>
    </w:p>
    <w:p w14:paraId="02B4C784" w14:textId="5ADE0A89" w:rsidR="00CF2B8B" w:rsidRPr="00B14570" w:rsidRDefault="00CF2B8B" w:rsidP="00A32EDB">
      <w:pPr>
        <w:pStyle w:val="NormalWeb"/>
        <w:spacing w:before="0" w:beforeAutospacing="0" w:after="0" w:afterAutospacing="0"/>
        <w:ind w:firstLine="720"/>
        <w:jc w:val="both"/>
        <w:divId w:val="1529950700"/>
      </w:pPr>
      <w:r w:rsidRPr="00B14570">
        <w:t xml:space="preserve">THIS </w:t>
      </w:r>
      <w:r w:rsidR="00C16695">
        <w:t>RENTAL</w:t>
      </w:r>
      <w:r w:rsidR="007C55A1">
        <w:t xml:space="preserve"> </w:t>
      </w:r>
      <w:r w:rsidRPr="00B14570">
        <w:t>AGREEMENT</w:t>
      </w:r>
      <w:r w:rsidR="003838E1">
        <w:t xml:space="preserve"> </w:t>
      </w:r>
      <w:r w:rsidR="007C55A1">
        <w:t xml:space="preserve">FOR </w:t>
      </w:r>
      <w:r w:rsidR="00C16695">
        <w:t xml:space="preserve">TENT AND/OR RELATED ACCESSORIES </w:t>
      </w:r>
      <w:r w:rsidR="00F50551">
        <w:t xml:space="preserve">(“Agreement”) </w:t>
      </w:r>
      <w:r w:rsidRPr="00B14570">
        <w:t xml:space="preserve">is entered into by and between </w:t>
      </w:r>
      <w:r w:rsidR="00C16695" w:rsidRPr="00C16695">
        <w:t>Aneal Khimani</w:t>
      </w:r>
      <w:r w:rsidRPr="00B14570">
        <w:t xml:space="preserve"> </w:t>
      </w:r>
      <w:r w:rsidR="00C16695">
        <w:t xml:space="preserve">d/b/a Total Tent Rental </w:t>
      </w:r>
      <w:r w:rsidRPr="00B14570">
        <w:t>(“</w:t>
      </w:r>
      <w:r w:rsidR="00C16695">
        <w:t>Total Tent</w:t>
      </w:r>
      <w:r w:rsidRPr="00B14570">
        <w:t>”),</w:t>
      </w:r>
      <w:r w:rsidR="00FD12D5">
        <w:t xml:space="preserve"> </w:t>
      </w:r>
      <w:r w:rsidRPr="00B14570">
        <w:t xml:space="preserve">and </w:t>
      </w:r>
      <w:r w:rsidR="007C55A1">
        <w:t>____________________</w:t>
      </w:r>
      <w:r w:rsidR="00FD12D5">
        <w:t xml:space="preserve"> ("</w:t>
      </w:r>
      <w:r w:rsidR="00C16695">
        <w:t>Renter</w:t>
      </w:r>
      <w:r w:rsidR="003838E1">
        <w:t>")</w:t>
      </w:r>
      <w:r w:rsidR="00F50551">
        <w:t xml:space="preserve">.  </w:t>
      </w:r>
    </w:p>
    <w:p w14:paraId="6C56B378" w14:textId="77777777" w:rsidR="00CF2B8B" w:rsidRPr="009E7F58" w:rsidRDefault="00CF2B8B" w:rsidP="00A32EDB">
      <w:pPr>
        <w:pStyle w:val="NormalWeb"/>
        <w:spacing w:before="0" w:beforeAutospacing="0" w:after="0" w:afterAutospacing="0"/>
        <w:jc w:val="both"/>
        <w:divId w:val="1529950700"/>
      </w:pPr>
      <w:r w:rsidRPr="00B14570">
        <w:t> </w:t>
      </w:r>
    </w:p>
    <w:p w14:paraId="552FFC5B" w14:textId="7D0838FA" w:rsidR="00CF2B8B" w:rsidRPr="009E7F58" w:rsidRDefault="00CF2B8B" w:rsidP="00A32EDB">
      <w:pPr>
        <w:pStyle w:val="NormalWeb"/>
        <w:spacing w:before="0" w:beforeAutospacing="0" w:after="0" w:afterAutospacing="0"/>
        <w:ind w:firstLine="720"/>
        <w:jc w:val="both"/>
        <w:divId w:val="1529950700"/>
      </w:pPr>
      <w:r w:rsidRPr="009E7F58">
        <w:t xml:space="preserve">WHEREAS, </w:t>
      </w:r>
      <w:r w:rsidR="00C16695">
        <w:t>Total Tent is in the business of renting tents, chairs, tables, and related accessories to its customers</w:t>
      </w:r>
      <w:r w:rsidRPr="009E7F58">
        <w:t xml:space="preserve"> </w:t>
      </w:r>
      <w:r w:rsidR="00C16695">
        <w:t>for events</w:t>
      </w:r>
      <w:r w:rsidRPr="009E7F58">
        <w:t>;</w:t>
      </w:r>
      <w:r w:rsidR="005A3459" w:rsidRPr="009E7F58">
        <w:t xml:space="preserve"> </w:t>
      </w:r>
    </w:p>
    <w:p w14:paraId="2CF0FFE8" w14:textId="77777777" w:rsidR="00CF2B8B" w:rsidRPr="009E7F58" w:rsidRDefault="00CF2B8B" w:rsidP="00A32EDB">
      <w:pPr>
        <w:pStyle w:val="NormalWeb"/>
        <w:spacing w:before="0" w:beforeAutospacing="0" w:after="0" w:afterAutospacing="0"/>
        <w:jc w:val="both"/>
        <w:divId w:val="1529950700"/>
      </w:pPr>
      <w:r w:rsidRPr="009E7F58">
        <w:t> </w:t>
      </w:r>
    </w:p>
    <w:p w14:paraId="7D6ED429" w14:textId="21C87E76" w:rsidR="009E7F58" w:rsidRPr="00B14570" w:rsidRDefault="003F6D18" w:rsidP="00C16695">
      <w:pPr>
        <w:pStyle w:val="NormalWeb"/>
        <w:spacing w:before="0" w:beforeAutospacing="0" w:after="0" w:afterAutospacing="0"/>
        <w:jc w:val="both"/>
        <w:divId w:val="1529950700"/>
      </w:pPr>
      <w:r w:rsidRPr="009E7F58">
        <w:tab/>
        <w:t xml:space="preserve">WHEREAS, </w:t>
      </w:r>
      <w:r w:rsidR="00C16695">
        <w:t>Renter desires to rent certain tent(s), chairs, tables, and/or related accessories pursuant</w:t>
      </w:r>
      <w:r w:rsidR="00362BF7">
        <w:t xml:space="preserve"> to the terms of this Agreement</w:t>
      </w:r>
      <w:r w:rsidR="00FD12D5" w:rsidRPr="009E7F58">
        <w:t xml:space="preserve">; </w:t>
      </w:r>
    </w:p>
    <w:p w14:paraId="1FCE2C79" w14:textId="77777777" w:rsidR="00CF2B8B" w:rsidRPr="00B14570" w:rsidRDefault="00CF2B8B" w:rsidP="00A32EDB">
      <w:pPr>
        <w:pStyle w:val="NormalWeb"/>
        <w:spacing w:before="0" w:beforeAutospacing="0" w:after="0" w:afterAutospacing="0"/>
        <w:jc w:val="both"/>
        <w:divId w:val="1529950700"/>
      </w:pPr>
      <w:r w:rsidRPr="00B14570">
        <w:t> </w:t>
      </w:r>
    </w:p>
    <w:p w14:paraId="438CCFEF" w14:textId="5F985B06" w:rsidR="00CF2B8B" w:rsidRPr="00B14570" w:rsidRDefault="00CF2B8B" w:rsidP="00A32EDB">
      <w:pPr>
        <w:pStyle w:val="NormalWeb"/>
        <w:spacing w:before="0" w:beforeAutospacing="0" w:after="0" w:afterAutospacing="0"/>
        <w:ind w:firstLine="720"/>
        <w:jc w:val="both"/>
        <w:divId w:val="1529950700"/>
      </w:pPr>
      <w:r w:rsidRPr="00B14570">
        <w:t xml:space="preserve">NOW, THEREFORE, in consideration of the foregoing and the respective promises and covenants contained in this Agreement, </w:t>
      </w:r>
      <w:r w:rsidR="00E371C8">
        <w:t xml:space="preserve">Total Tent and Renter </w:t>
      </w:r>
      <w:r w:rsidRPr="00B14570">
        <w:t>hereby agree as follows:</w:t>
      </w:r>
    </w:p>
    <w:p w14:paraId="492B1DDF" w14:textId="77777777" w:rsidR="00C16695" w:rsidRDefault="00CF2B8B" w:rsidP="00A32EDB">
      <w:pPr>
        <w:pStyle w:val="NormalWeb"/>
        <w:spacing w:before="0" w:beforeAutospacing="0" w:after="0" w:afterAutospacing="0"/>
        <w:jc w:val="both"/>
        <w:divId w:val="1529950700"/>
      </w:pPr>
      <w:r w:rsidRPr="00B14570">
        <w:t> </w:t>
      </w:r>
    </w:p>
    <w:p w14:paraId="3E17861A" w14:textId="2D27BCFA" w:rsidR="00C16695" w:rsidRDefault="00C16695" w:rsidP="00C16695">
      <w:pPr>
        <w:pStyle w:val="NormalWeb"/>
        <w:numPr>
          <w:ilvl w:val="0"/>
          <w:numId w:val="18"/>
        </w:numPr>
        <w:spacing w:before="0" w:beforeAutospacing="0" w:after="0" w:afterAutospacing="0"/>
        <w:jc w:val="both"/>
        <w:divId w:val="1529950700"/>
      </w:pPr>
      <w:r>
        <w:rPr>
          <w:b/>
          <w:u w:val="single"/>
        </w:rPr>
        <w:t>Rental Date</w:t>
      </w:r>
      <w:r w:rsidR="009963E7">
        <w:rPr>
          <w:b/>
          <w:u w:val="single"/>
        </w:rPr>
        <w:t xml:space="preserve"> / Location</w:t>
      </w:r>
      <w:r w:rsidR="00292BCA">
        <w:t>.</w:t>
      </w:r>
      <w:r>
        <w:t xml:space="preserve">  Renter shall rent the items (“Rented Items”) described herein </w:t>
      </w:r>
      <w:r w:rsidR="009963E7">
        <w:t xml:space="preserve">for an event (“Event”) </w:t>
      </w:r>
      <w:r>
        <w:t>during the following date or dates: ______________________________________________________________</w:t>
      </w:r>
      <w:r w:rsidR="00920C5D">
        <w:t>_______</w:t>
      </w:r>
      <w:r>
        <w:t xml:space="preserve"> (“Rental Period”).</w:t>
      </w:r>
      <w:r w:rsidR="009963E7">
        <w:t xml:space="preserve">  The Event shall take place during the Rental Period at the following location: ___________________________________________________________ (“Location”).</w:t>
      </w:r>
    </w:p>
    <w:p w14:paraId="07704E0A" w14:textId="16AAE254" w:rsidR="00C16695" w:rsidRPr="00C16695" w:rsidRDefault="00C16695" w:rsidP="00C16695">
      <w:pPr>
        <w:pStyle w:val="NormalWeb"/>
        <w:spacing w:before="0" w:beforeAutospacing="0" w:after="0" w:afterAutospacing="0"/>
        <w:ind w:left="360"/>
        <w:jc w:val="both"/>
        <w:divId w:val="1529950700"/>
      </w:pPr>
    </w:p>
    <w:p w14:paraId="1B4A5189" w14:textId="02DCD249" w:rsidR="00C16695" w:rsidRPr="00C16695" w:rsidRDefault="00C16695" w:rsidP="00C16695">
      <w:pPr>
        <w:pStyle w:val="NormalWeb"/>
        <w:numPr>
          <w:ilvl w:val="0"/>
          <w:numId w:val="18"/>
        </w:numPr>
        <w:spacing w:before="0" w:beforeAutospacing="0" w:after="0" w:afterAutospacing="0"/>
        <w:jc w:val="both"/>
        <w:divId w:val="1529950700"/>
      </w:pPr>
      <w:r w:rsidRPr="00C16695">
        <w:rPr>
          <w:b/>
          <w:u w:val="single"/>
        </w:rPr>
        <w:t>Rental</w:t>
      </w:r>
      <w:r w:rsidR="00937C0E" w:rsidRPr="00C16695">
        <w:rPr>
          <w:b/>
          <w:u w:val="single"/>
        </w:rPr>
        <w:t>.</w:t>
      </w:r>
    </w:p>
    <w:p w14:paraId="3229729F" w14:textId="77777777" w:rsidR="00C16695" w:rsidRDefault="00C16695" w:rsidP="00C16695">
      <w:pPr>
        <w:pStyle w:val="ListParagraph"/>
        <w:divId w:val="1529950700"/>
      </w:pPr>
    </w:p>
    <w:p w14:paraId="6C7BEB25" w14:textId="5B1ABF4B" w:rsidR="00C16695" w:rsidRDefault="00C16695" w:rsidP="00C16695">
      <w:pPr>
        <w:pStyle w:val="NormalWeb"/>
        <w:numPr>
          <w:ilvl w:val="1"/>
          <w:numId w:val="18"/>
        </w:numPr>
        <w:spacing w:before="0" w:beforeAutospacing="0" w:after="0" w:afterAutospacing="0"/>
        <w:jc w:val="both"/>
        <w:divId w:val="1529950700"/>
      </w:pPr>
      <w:r>
        <w:rPr>
          <w:i/>
        </w:rPr>
        <w:t>Rented Items.</w:t>
      </w:r>
      <w:r>
        <w:t xml:space="preserve">  </w:t>
      </w:r>
      <w:r w:rsidR="00821B65">
        <w:t>The Renter agrees to re</w:t>
      </w:r>
      <w:r w:rsidR="00362BF7">
        <w:t xml:space="preserve">nt the Rented Items from Total Tent </w:t>
      </w:r>
      <w:r w:rsidR="00821B65">
        <w:t>for the duration of the Rental Period.  The Rented Items are specifically described in Exhibit A to this Agreement.</w:t>
      </w:r>
    </w:p>
    <w:p w14:paraId="59116590" w14:textId="4F6B076A" w:rsidR="00821B65" w:rsidRPr="00821B65" w:rsidRDefault="00821B65" w:rsidP="00821B65">
      <w:pPr>
        <w:pStyle w:val="NormalWeb"/>
        <w:spacing w:before="0" w:beforeAutospacing="0" w:after="0" w:afterAutospacing="0"/>
        <w:ind w:left="720"/>
        <w:jc w:val="both"/>
        <w:divId w:val="1529950700"/>
      </w:pPr>
    </w:p>
    <w:p w14:paraId="140BD97D" w14:textId="5D5FFC92" w:rsidR="00821B65" w:rsidRDefault="00821B65" w:rsidP="00C16695">
      <w:pPr>
        <w:pStyle w:val="NormalWeb"/>
        <w:numPr>
          <w:ilvl w:val="1"/>
          <w:numId w:val="18"/>
        </w:numPr>
        <w:spacing w:before="0" w:beforeAutospacing="0" w:after="0" w:afterAutospacing="0"/>
        <w:jc w:val="both"/>
        <w:divId w:val="1529950700"/>
      </w:pPr>
      <w:r>
        <w:rPr>
          <w:i/>
        </w:rPr>
        <w:t>Rental Fee.</w:t>
      </w:r>
      <w:r>
        <w:t xml:space="preserve">  In exchange for Renter having possession of the Rented Items during the Rental Period, Renter shall pay Total Tent the amounts described in Exhibit A of this Agreement.</w:t>
      </w:r>
      <w:r w:rsidR="00012D3D">
        <w:t xml:space="preserve">  Renter agrees to provide valid credit card information to Total Tent upon the execution of this Agreement.  Renter agrees that Total Tent may, without obtaining additional consent of Renter, charge this card for all fees due pursuant to this Agreement.</w:t>
      </w:r>
    </w:p>
    <w:p w14:paraId="7011EC9C" w14:textId="77777777" w:rsidR="00821B65" w:rsidRDefault="00821B65" w:rsidP="00821B65">
      <w:pPr>
        <w:pStyle w:val="ListParagraph"/>
        <w:divId w:val="1529950700"/>
      </w:pPr>
    </w:p>
    <w:p w14:paraId="788A1E57" w14:textId="77777777" w:rsidR="00821B65" w:rsidRDefault="00821B65" w:rsidP="00C16695">
      <w:pPr>
        <w:pStyle w:val="NormalWeb"/>
        <w:numPr>
          <w:ilvl w:val="1"/>
          <w:numId w:val="18"/>
        </w:numPr>
        <w:spacing w:before="0" w:beforeAutospacing="0" w:after="0" w:afterAutospacing="0"/>
        <w:jc w:val="both"/>
        <w:divId w:val="1529950700"/>
      </w:pPr>
      <w:r>
        <w:rPr>
          <w:i/>
        </w:rPr>
        <w:t>Delivery and Assembly.</w:t>
      </w:r>
      <w:r>
        <w:t xml:space="preserve">  </w:t>
      </w:r>
    </w:p>
    <w:p w14:paraId="214DD866" w14:textId="77777777" w:rsidR="00821B65" w:rsidRDefault="00821B65" w:rsidP="00821B65">
      <w:pPr>
        <w:pStyle w:val="ListParagraph"/>
        <w:divId w:val="1529950700"/>
      </w:pPr>
    </w:p>
    <w:p w14:paraId="5DC5794A" w14:textId="61302FF5" w:rsidR="00821B65" w:rsidRDefault="00821B65" w:rsidP="00821B65">
      <w:pPr>
        <w:pStyle w:val="NormalWeb"/>
        <w:numPr>
          <w:ilvl w:val="2"/>
          <w:numId w:val="18"/>
        </w:numPr>
        <w:spacing w:before="0" w:beforeAutospacing="0" w:after="0" w:afterAutospacing="0"/>
        <w:jc w:val="both"/>
        <w:divId w:val="1529950700"/>
      </w:pPr>
      <w:r>
        <w:t>Total Tent [shall / shall not] deliv</w:t>
      </w:r>
      <w:r w:rsidR="00362BF7">
        <w:t xml:space="preserve">er the Rental Items to Renter. </w:t>
      </w:r>
      <w:r w:rsidR="00362BF7" w:rsidRPr="00362BF7">
        <w:t xml:space="preserve"> </w:t>
      </w:r>
      <w:r w:rsidR="00362BF7">
        <w:t>In the event Total Tent is delivering the Rental Items to Renter, the Rental Items shall be delivered to Renter on or before ______ a.m. / p.m. on the _____ day of ______________________, 20___</w:t>
      </w:r>
      <w:r>
        <w:t>.  An additional fee shall apply if Total Tent is delivering the Re</w:t>
      </w:r>
      <w:r w:rsidR="00012D3D">
        <w:t xml:space="preserve">ntal Items to Renter (described </w:t>
      </w:r>
      <w:r>
        <w:t>in Exhibit A</w:t>
      </w:r>
      <w:r w:rsidR="00012D3D">
        <w:t xml:space="preserve"> to this Agreement).</w:t>
      </w:r>
    </w:p>
    <w:p w14:paraId="2CB9A245" w14:textId="52A63B07" w:rsidR="00821B65" w:rsidRDefault="00821B65" w:rsidP="00821B65">
      <w:pPr>
        <w:pStyle w:val="NormalWeb"/>
        <w:spacing w:before="0" w:beforeAutospacing="0" w:after="0" w:afterAutospacing="0"/>
        <w:ind w:left="1080"/>
        <w:jc w:val="both"/>
        <w:divId w:val="1529950700"/>
      </w:pPr>
    </w:p>
    <w:p w14:paraId="426F9062" w14:textId="2BFE2D00" w:rsidR="00362BF7" w:rsidRDefault="00821B65" w:rsidP="00821B65">
      <w:pPr>
        <w:pStyle w:val="NormalWeb"/>
        <w:numPr>
          <w:ilvl w:val="2"/>
          <w:numId w:val="18"/>
        </w:numPr>
        <w:spacing w:before="0" w:beforeAutospacing="0" w:after="0" w:afterAutospacing="0"/>
        <w:jc w:val="both"/>
        <w:divId w:val="1529950700"/>
      </w:pPr>
      <w:r>
        <w:t xml:space="preserve">Total Tent [shall / shall not] assemble the </w:t>
      </w:r>
      <w:r w:rsidR="00362BF7">
        <w:t>following Rental Items:</w:t>
      </w:r>
      <w:r>
        <w:t xml:space="preserve">  </w:t>
      </w:r>
    </w:p>
    <w:p w14:paraId="05390813" w14:textId="77777777" w:rsidR="00362BF7" w:rsidRDefault="00362BF7" w:rsidP="00362BF7">
      <w:pPr>
        <w:pStyle w:val="ListParagraph"/>
        <w:divId w:val="1529950700"/>
      </w:pPr>
    </w:p>
    <w:p w14:paraId="759AA407" w14:textId="50E0D196" w:rsidR="00362BF7" w:rsidRDefault="00362BF7" w:rsidP="00362BF7">
      <w:pPr>
        <w:pStyle w:val="NormalWeb"/>
        <w:spacing w:before="0" w:beforeAutospacing="0" w:after="0" w:afterAutospacing="0"/>
        <w:ind w:left="1080"/>
        <w:jc w:val="both"/>
        <w:divId w:val="1529950700"/>
      </w:pPr>
      <w:r>
        <w:lastRenderedPageBreak/>
        <w:t>_____________________________________________________________________________________________________________________________________________________________________________________________</w:t>
      </w:r>
    </w:p>
    <w:p w14:paraId="38EB40E1" w14:textId="77777777" w:rsidR="00362BF7" w:rsidRDefault="00362BF7" w:rsidP="00362BF7">
      <w:pPr>
        <w:pStyle w:val="NormalWeb"/>
        <w:spacing w:before="0" w:beforeAutospacing="0" w:after="0" w:afterAutospacing="0"/>
        <w:ind w:left="1080"/>
        <w:jc w:val="both"/>
        <w:divId w:val="1529950700"/>
      </w:pPr>
    </w:p>
    <w:p w14:paraId="5254DC7C" w14:textId="16904D1E" w:rsidR="00821B65" w:rsidRDefault="00012D3D" w:rsidP="00362BF7">
      <w:pPr>
        <w:pStyle w:val="NormalWeb"/>
        <w:spacing w:before="0" w:beforeAutospacing="0" w:after="0" w:afterAutospacing="0"/>
        <w:ind w:left="1080"/>
        <w:jc w:val="both"/>
        <w:divId w:val="1529950700"/>
      </w:pPr>
      <w:r>
        <w:t>An additional fee shall apply if Total Tent is assembling any of the Rental Items (described in Exhibit A to this Agreement).</w:t>
      </w:r>
    </w:p>
    <w:p w14:paraId="0BA4998E" w14:textId="77777777" w:rsidR="00821B65" w:rsidRDefault="00821B65" w:rsidP="00821B65">
      <w:pPr>
        <w:pStyle w:val="ListParagraph"/>
        <w:divId w:val="1529950700"/>
      </w:pPr>
    </w:p>
    <w:p w14:paraId="0B7022C2" w14:textId="77777777" w:rsidR="00821B65" w:rsidRDefault="00821B65" w:rsidP="00821B65">
      <w:pPr>
        <w:pStyle w:val="NormalWeb"/>
        <w:numPr>
          <w:ilvl w:val="1"/>
          <w:numId w:val="18"/>
        </w:numPr>
        <w:spacing w:before="0" w:beforeAutospacing="0" w:after="0" w:afterAutospacing="0"/>
        <w:jc w:val="both"/>
        <w:divId w:val="1529950700"/>
      </w:pPr>
      <w:r>
        <w:rPr>
          <w:i/>
        </w:rPr>
        <w:t xml:space="preserve">Return of Rental Items.  </w:t>
      </w:r>
      <w:r>
        <w:t xml:space="preserve">Renter [shall / shall not] return the Rental Items to Renter.  </w:t>
      </w:r>
    </w:p>
    <w:p w14:paraId="59F09DFE" w14:textId="77777777" w:rsidR="00821B65" w:rsidRDefault="00821B65" w:rsidP="00821B65">
      <w:pPr>
        <w:pStyle w:val="NormalWeb"/>
        <w:spacing w:before="0" w:beforeAutospacing="0" w:after="0" w:afterAutospacing="0"/>
        <w:ind w:left="360"/>
        <w:jc w:val="both"/>
        <w:divId w:val="1529950700"/>
      </w:pPr>
    </w:p>
    <w:p w14:paraId="6BD43872" w14:textId="35795E98" w:rsidR="00821B65" w:rsidRDefault="00821B65" w:rsidP="00821B65">
      <w:pPr>
        <w:pStyle w:val="NormalWeb"/>
        <w:numPr>
          <w:ilvl w:val="2"/>
          <w:numId w:val="18"/>
        </w:numPr>
        <w:spacing w:before="0" w:beforeAutospacing="0" w:after="0" w:afterAutospacing="0"/>
        <w:jc w:val="both"/>
        <w:divId w:val="1529950700"/>
      </w:pPr>
      <w:r>
        <w:rPr>
          <w:u w:val="single"/>
        </w:rPr>
        <w:t>Renter Returning.</w:t>
      </w:r>
      <w:r>
        <w:t xml:space="preserve">  In the event Renter is returning the Rental Items to Total Tent, the Rental Items shall be returned to Total Tent on or before ______ a.m. / p.m. on the _____ day of ______________________, 20___.</w:t>
      </w:r>
      <w:r w:rsidR="00012D3D">
        <w:t xml:space="preserve">  </w:t>
      </w:r>
    </w:p>
    <w:p w14:paraId="08E6FD35" w14:textId="4206A8AA" w:rsidR="00821B65" w:rsidRPr="00821B65" w:rsidRDefault="00821B65" w:rsidP="00821B65">
      <w:pPr>
        <w:pStyle w:val="NormalWeb"/>
        <w:spacing w:before="0" w:beforeAutospacing="0" w:after="0" w:afterAutospacing="0"/>
        <w:ind w:left="1080"/>
        <w:jc w:val="both"/>
        <w:divId w:val="1529950700"/>
      </w:pPr>
    </w:p>
    <w:p w14:paraId="47C5BA23" w14:textId="10ACB6BC" w:rsidR="009963E7" w:rsidRDefault="00821B65" w:rsidP="009963E7">
      <w:pPr>
        <w:pStyle w:val="NormalWeb"/>
        <w:numPr>
          <w:ilvl w:val="2"/>
          <w:numId w:val="18"/>
        </w:numPr>
        <w:spacing w:before="0" w:beforeAutospacing="0" w:after="0" w:afterAutospacing="0"/>
        <w:jc w:val="both"/>
        <w:divId w:val="1529950700"/>
      </w:pPr>
      <w:r>
        <w:rPr>
          <w:u w:val="single"/>
        </w:rPr>
        <w:t>Total Tent Retrieving Rental Items</w:t>
      </w:r>
      <w:r w:rsidRPr="00821B65">
        <w:t xml:space="preserve">.  </w:t>
      </w:r>
      <w:r>
        <w:t>In the event Total Tent is picking up the Rental Items, Total Tent shall retrieve the Rental Items between the hours of ______ a.m. / p.m. and ________ a.m. / p.m., on the _____ day of ______________________, 20___.</w:t>
      </w:r>
      <w:r w:rsidR="00012D3D">
        <w:t xml:space="preserve">  An additional fee shall apply if Total Tent is retrieving any of the Rental Items (described in Exhibit A to this Agreement).</w:t>
      </w:r>
    </w:p>
    <w:p w14:paraId="024C915D" w14:textId="77777777" w:rsidR="00012D3D" w:rsidRDefault="00012D3D" w:rsidP="00012D3D">
      <w:pPr>
        <w:pStyle w:val="ListParagraph"/>
        <w:divId w:val="1529950700"/>
        <w:rPr>
          <w:b/>
          <w:u w:val="single"/>
        </w:rPr>
      </w:pPr>
    </w:p>
    <w:p w14:paraId="350F1E5F" w14:textId="2A19E2A0" w:rsidR="00362BF7" w:rsidRDefault="009963E7" w:rsidP="00362BF7">
      <w:pPr>
        <w:pStyle w:val="NormalWeb"/>
        <w:numPr>
          <w:ilvl w:val="0"/>
          <w:numId w:val="18"/>
        </w:numPr>
        <w:spacing w:before="0" w:beforeAutospacing="0" w:after="0" w:afterAutospacing="0"/>
        <w:jc w:val="both"/>
        <w:divId w:val="1529950700"/>
      </w:pPr>
      <w:r>
        <w:rPr>
          <w:b/>
          <w:u w:val="single"/>
        </w:rPr>
        <w:t>Property</w:t>
      </w:r>
      <w:r w:rsidR="007E5483" w:rsidRPr="00012D3D">
        <w:rPr>
          <w:b/>
          <w:u w:val="single"/>
        </w:rPr>
        <w:t>.</w:t>
      </w:r>
      <w:r>
        <w:t xml:space="preserve">  By signing this Agreement, Renter is confirming that either (1) Renter is the owner or rightful possessor of the Location, or (2) Renter has obtained the written consent of the owner or rightful possessor of the Location to use the Rented Items during the Rental Period for the Event.</w:t>
      </w:r>
    </w:p>
    <w:p w14:paraId="3E17D1B7" w14:textId="597BE78C" w:rsidR="00362BF7" w:rsidRPr="00362BF7" w:rsidRDefault="00362BF7" w:rsidP="00362BF7">
      <w:pPr>
        <w:pStyle w:val="NormalWeb"/>
        <w:spacing w:before="0" w:beforeAutospacing="0" w:after="0" w:afterAutospacing="0"/>
        <w:ind w:left="360"/>
        <w:jc w:val="both"/>
        <w:divId w:val="1529950700"/>
      </w:pPr>
    </w:p>
    <w:p w14:paraId="0A0B8C51" w14:textId="38A757B9" w:rsidR="00362BF7" w:rsidRDefault="00362BF7" w:rsidP="00362BF7">
      <w:pPr>
        <w:pStyle w:val="NormalWeb"/>
        <w:numPr>
          <w:ilvl w:val="0"/>
          <w:numId w:val="18"/>
        </w:numPr>
        <w:spacing w:before="0" w:beforeAutospacing="0" w:after="0" w:afterAutospacing="0"/>
        <w:jc w:val="both"/>
        <w:divId w:val="1529950700"/>
      </w:pPr>
      <w:r>
        <w:rPr>
          <w:b/>
          <w:u w:val="single"/>
        </w:rPr>
        <w:t xml:space="preserve">Damage to Total Tent’s Property.  </w:t>
      </w:r>
      <w:r>
        <w:t>Renter shall be responsible for all damage (beyond normal wear and tear) to Total Tens Property that oc</w:t>
      </w:r>
      <w:r w:rsidR="00E371C8">
        <w:t>cu</w:t>
      </w:r>
      <w:r>
        <w:t>rs while</w:t>
      </w:r>
      <w:r w:rsidR="00E371C8">
        <w:t xml:space="preserve"> the Rental</w:t>
      </w:r>
      <w:r>
        <w:t xml:space="preserve"> Items are in </w:t>
      </w:r>
      <w:r w:rsidR="00E371C8">
        <w:t>Renter’s possession.</w:t>
      </w:r>
    </w:p>
    <w:p w14:paraId="6361FD3C" w14:textId="0CD3B775" w:rsidR="009963E7" w:rsidRPr="009963E7" w:rsidRDefault="009963E7" w:rsidP="009963E7">
      <w:pPr>
        <w:pStyle w:val="NormalWeb"/>
        <w:spacing w:before="0" w:beforeAutospacing="0" w:after="0" w:afterAutospacing="0"/>
        <w:ind w:left="360"/>
        <w:jc w:val="both"/>
        <w:divId w:val="1529950700"/>
      </w:pPr>
    </w:p>
    <w:p w14:paraId="33E550BA" w14:textId="7302585C" w:rsidR="009963E7" w:rsidRDefault="009963E7" w:rsidP="009963E7">
      <w:pPr>
        <w:pStyle w:val="NormalWeb"/>
        <w:numPr>
          <w:ilvl w:val="0"/>
          <w:numId w:val="18"/>
        </w:numPr>
        <w:spacing w:before="0" w:beforeAutospacing="0" w:after="0" w:afterAutospacing="0"/>
        <w:jc w:val="both"/>
        <w:divId w:val="1529950700"/>
      </w:pPr>
      <w:r>
        <w:rPr>
          <w:b/>
          <w:u w:val="single"/>
        </w:rPr>
        <w:t>Property Damage.</w:t>
      </w:r>
      <w:r>
        <w:t xml:space="preserve">  Renter agrees that, unless due to the gross negligence and/or willful misconduct of Total Tent, Total Tent shall not be liable for any damage to the Location.</w:t>
      </w:r>
    </w:p>
    <w:p w14:paraId="5AEE99D2" w14:textId="77777777" w:rsidR="009963E7" w:rsidRDefault="009963E7" w:rsidP="009963E7">
      <w:pPr>
        <w:pStyle w:val="ListParagraph"/>
        <w:divId w:val="1529950700"/>
      </w:pPr>
    </w:p>
    <w:p w14:paraId="786171C0" w14:textId="77777777" w:rsidR="00A459E3" w:rsidRDefault="009963E7" w:rsidP="005A2754">
      <w:pPr>
        <w:pStyle w:val="NormalWeb"/>
        <w:numPr>
          <w:ilvl w:val="0"/>
          <w:numId w:val="18"/>
        </w:numPr>
        <w:spacing w:before="0" w:beforeAutospacing="0" w:after="0" w:afterAutospacing="0"/>
        <w:jc w:val="both"/>
        <w:divId w:val="1529950700"/>
      </w:pPr>
      <w:r>
        <w:rPr>
          <w:b/>
          <w:u w:val="single"/>
        </w:rPr>
        <w:t xml:space="preserve">Limitation </w:t>
      </w:r>
      <w:r w:rsidRPr="00A1095A">
        <w:rPr>
          <w:b/>
          <w:sz w:val="22"/>
          <w:szCs w:val="22"/>
          <w:u w:val="single"/>
        </w:rPr>
        <w:t xml:space="preserve">of </w:t>
      </w:r>
      <w:r>
        <w:rPr>
          <w:b/>
          <w:sz w:val="22"/>
          <w:szCs w:val="22"/>
          <w:u w:val="single"/>
        </w:rPr>
        <w:t>Total Tent</w:t>
      </w:r>
      <w:r w:rsidRPr="00A1095A">
        <w:rPr>
          <w:b/>
          <w:sz w:val="22"/>
          <w:szCs w:val="22"/>
          <w:u w:val="single"/>
        </w:rPr>
        <w:t>’s Liability.</w:t>
      </w:r>
      <w:r w:rsidRPr="00A1095A">
        <w:rPr>
          <w:b/>
          <w:sz w:val="22"/>
          <w:szCs w:val="22"/>
        </w:rPr>
        <w:t xml:space="preserve">  </w:t>
      </w:r>
      <w:hyperlink r:id="rId7" w:history="1">
        <w:r w:rsidRPr="00A1095A">
          <w:rPr>
            <w:rStyle w:val="Hyperlink"/>
            <w:color w:val="auto"/>
            <w:sz w:val="22"/>
            <w:szCs w:val="22"/>
            <w:u w:val="none"/>
          </w:rPr>
          <w:t>Anything herein</w:t>
        </w:r>
      </w:hyperlink>
      <w:r w:rsidRPr="00A1095A">
        <w:rPr>
          <w:sz w:val="22"/>
          <w:szCs w:val="22"/>
          <w:shd w:val="clear" w:color="auto" w:fill="FFFFFF"/>
        </w:rPr>
        <w:t xml:space="preserve"> to the contrary notwithstanding, the liability of </w:t>
      </w:r>
      <w:r>
        <w:rPr>
          <w:sz w:val="22"/>
          <w:szCs w:val="22"/>
          <w:shd w:val="clear" w:color="auto" w:fill="FFFFFF"/>
        </w:rPr>
        <w:t>Total Tent</w:t>
      </w:r>
      <w:r w:rsidRPr="00A1095A">
        <w:rPr>
          <w:sz w:val="22"/>
          <w:szCs w:val="22"/>
          <w:shd w:val="clear" w:color="auto" w:fill="FFFFFF"/>
        </w:rPr>
        <w:t xml:space="preserve"> for negligence, failure to perform Agreement obligations or otherwise (excepting gross negligence and willful misconduct) under or in connection with this Agreement shall be limited to an amount equal to all amounts paid by </w:t>
      </w:r>
      <w:r>
        <w:rPr>
          <w:sz w:val="22"/>
          <w:szCs w:val="22"/>
          <w:shd w:val="clear" w:color="auto" w:fill="FFFFFF"/>
        </w:rPr>
        <w:t>Renter</w:t>
      </w:r>
      <w:r w:rsidRPr="00A1095A">
        <w:rPr>
          <w:sz w:val="22"/>
          <w:szCs w:val="22"/>
          <w:shd w:val="clear" w:color="auto" w:fill="FFFFFF"/>
        </w:rPr>
        <w:t xml:space="preserve"> to </w:t>
      </w:r>
      <w:r>
        <w:rPr>
          <w:sz w:val="22"/>
          <w:szCs w:val="22"/>
          <w:shd w:val="clear" w:color="auto" w:fill="FFFFFF"/>
        </w:rPr>
        <w:t>Total Tent</w:t>
      </w:r>
      <w:r w:rsidRPr="00A1095A">
        <w:rPr>
          <w:sz w:val="22"/>
          <w:szCs w:val="22"/>
          <w:shd w:val="clear" w:color="auto" w:fill="FFFFFF"/>
        </w:rPr>
        <w:t xml:space="preserve"> under this Agreement</w:t>
      </w:r>
      <w:r w:rsidR="00A459E3">
        <w:t>.</w:t>
      </w:r>
    </w:p>
    <w:p w14:paraId="6A33D081" w14:textId="77777777" w:rsidR="00A459E3" w:rsidRDefault="00A459E3" w:rsidP="00A459E3">
      <w:pPr>
        <w:pStyle w:val="ListParagraph"/>
        <w:divId w:val="1529950700"/>
        <w:rPr>
          <w:b/>
          <w:u w:val="single"/>
        </w:rPr>
      </w:pPr>
    </w:p>
    <w:p w14:paraId="446AF20C" w14:textId="3F12FE82" w:rsidR="0089385F" w:rsidRDefault="00991FEE" w:rsidP="005A2754">
      <w:pPr>
        <w:pStyle w:val="NormalWeb"/>
        <w:numPr>
          <w:ilvl w:val="0"/>
          <w:numId w:val="18"/>
        </w:numPr>
        <w:spacing w:before="0" w:beforeAutospacing="0" w:after="0" w:afterAutospacing="0"/>
        <w:jc w:val="both"/>
        <w:divId w:val="1529950700"/>
      </w:pPr>
      <w:r w:rsidRPr="00A459E3">
        <w:rPr>
          <w:b/>
          <w:u w:val="single"/>
        </w:rPr>
        <w:t>Indemnification.</w:t>
      </w:r>
      <w:r>
        <w:t xml:space="preserve"> </w:t>
      </w:r>
      <w:r w:rsidR="00A459E3">
        <w:t>Renter</w:t>
      </w:r>
      <w:r>
        <w:t xml:space="preserve"> agrees to indemnify and hold </w:t>
      </w:r>
      <w:r w:rsidR="00A459E3">
        <w:rPr>
          <w:bCs/>
        </w:rPr>
        <w:t>Total Tent</w:t>
      </w:r>
      <w:r w:rsidRPr="00A459E3">
        <w:rPr>
          <w:bCs/>
        </w:rPr>
        <w:t>, its officers, agents and employees,</w:t>
      </w:r>
      <w:r>
        <w:t xml:space="preserve"> harmless from any liability, loss or damage they may suffer as a result of such claims, demands, </w:t>
      </w:r>
      <w:r w:rsidR="00CB19CF">
        <w:t>costs or judgments against them</w:t>
      </w:r>
      <w:r w:rsidR="00A459E3">
        <w:t>, which are based in whole or in part on the acts or omissions of Renter</w:t>
      </w:r>
      <w:r w:rsidR="00CB19CF">
        <w:t>.</w:t>
      </w:r>
    </w:p>
    <w:p w14:paraId="2DC41CFF" w14:textId="77777777" w:rsidR="00A459E3" w:rsidRDefault="00A459E3" w:rsidP="00A459E3">
      <w:pPr>
        <w:pStyle w:val="ListParagraph"/>
        <w:divId w:val="1529950700"/>
      </w:pPr>
    </w:p>
    <w:p w14:paraId="382A3445" w14:textId="77777777" w:rsidR="00A459E3" w:rsidRDefault="00A459E3" w:rsidP="00A459E3">
      <w:pPr>
        <w:pStyle w:val="NormalWeb"/>
        <w:numPr>
          <w:ilvl w:val="0"/>
          <w:numId w:val="18"/>
        </w:numPr>
        <w:spacing w:before="0" w:beforeAutospacing="0" w:after="0" w:afterAutospacing="0"/>
        <w:jc w:val="both"/>
        <w:divId w:val="1529950700"/>
      </w:pPr>
      <w:r>
        <w:rPr>
          <w:b/>
          <w:u w:val="single"/>
        </w:rPr>
        <w:t>Sublease.</w:t>
      </w:r>
      <w:r>
        <w:t xml:space="preserve">  Renter acknowledges that the Rented Items are solely for Renter’s use.  Renter shall not sublease any Rented Items without the express, written consent of Total Tent.</w:t>
      </w:r>
    </w:p>
    <w:p w14:paraId="3F6A32B7" w14:textId="77777777" w:rsidR="00A459E3" w:rsidRDefault="00A459E3" w:rsidP="00A459E3">
      <w:pPr>
        <w:pStyle w:val="ListParagraph"/>
        <w:divId w:val="1529950700"/>
        <w:rPr>
          <w:b/>
          <w:bCs/>
          <w:u w:val="single"/>
        </w:rPr>
      </w:pPr>
    </w:p>
    <w:p w14:paraId="7C37B58D" w14:textId="77777777" w:rsidR="00A459E3" w:rsidRDefault="00CF2B8B" w:rsidP="00A459E3">
      <w:pPr>
        <w:pStyle w:val="NormalWeb"/>
        <w:numPr>
          <w:ilvl w:val="0"/>
          <w:numId w:val="18"/>
        </w:numPr>
        <w:spacing w:before="0" w:beforeAutospacing="0" w:after="0" w:afterAutospacing="0"/>
        <w:jc w:val="both"/>
        <w:divId w:val="1529950700"/>
      </w:pPr>
      <w:r w:rsidRPr="00A459E3">
        <w:rPr>
          <w:b/>
          <w:bCs/>
          <w:u w:val="single"/>
        </w:rPr>
        <w:t>General Provisions</w:t>
      </w:r>
      <w:r w:rsidRPr="00A459E3">
        <w:rPr>
          <w:b/>
          <w:bCs/>
        </w:rPr>
        <w:t>.</w:t>
      </w:r>
    </w:p>
    <w:p w14:paraId="7C2D6FD8" w14:textId="77777777" w:rsidR="00A459E3" w:rsidRDefault="00A459E3" w:rsidP="00A459E3">
      <w:pPr>
        <w:pStyle w:val="ListParagraph"/>
        <w:divId w:val="1529950700"/>
        <w:rPr>
          <w:b/>
          <w:bCs/>
          <w:u w:val="single"/>
        </w:rPr>
      </w:pPr>
    </w:p>
    <w:p w14:paraId="512D7635"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Choice of Law</w:t>
      </w:r>
      <w:r w:rsidRPr="00B14570">
        <w:t xml:space="preserve">.  This </w:t>
      </w:r>
      <w:r w:rsidR="00B05E45">
        <w:t>Agreement</w:t>
      </w:r>
      <w:r w:rsidRPr="00B14570">
        <w:t xml:space="preserve"> will be governed by, and construed and interpreted according to, the substantive laws of the State of Georgia.</w:t>
      </w:r>
    </w:p>
    <w:p w14:paraId="2AFF1E95" w14:textId="77777777" w:rsidR="00A459E3" w:rsidRPr="00A459E3" w:rsidRDefault="00A459E3" w:rsidP="00A459E3">
      <w:pPr>
        <w:pStyle w:val="NormalWeb"/>
        <w:spacing w:before="0" w:beforeAutospacing="0" w:after="0" w:afterAutospacing="0"/>
        <w:ind w:left="720"/>
        <w:jc w:val="both"/>
        <w:divId w:val="1529950700"/>
      </w:pPr>
    </w:p>
    <w:p w14:paraId="2CC3CC6C"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Choice of Forum and Attorneys’ Fees</w:t>
      </w:r>
      <w:r w:rsidRPr="00B14570">
        <w:t>.  Any claim or action arising in any way out of this A</w:t>
      </w:r>
      <w:r w:rsidR="00823749">
        <w:t xml:space="preserve">greement </w:t>
      </w:r>
      <w:r w:rsidRPr="00B14570">
        <w:t xml:space="preserve">must be brought in any court of competent jurisdiction sitting in </w:t>
      </w:r>
      <w:r w:rsidR="00A459E3">
        <w:t>Dekalb</w:t>
      </w:r>
      <w:r w:rsidRPr="00B14570">
        <w:t xml:space="preserve"> County, Georgia.  </w:t>
      </w:r>
      <w:r w:rsidR="00B05E45">
        <w:t>The Parties</w:t>
      </w:r>
      <w:r w:rsidRPr="00B14570">
        <w:t xml:space="preserve"> hereby submit to the jurisdiction and venue of said courts for these purposes and waive all defenses relating to said jurisdiction and venue.  In the event of any litigation or claim relating to this A</w:t>
      </w:r>
      <w:r w:rsidR="009B40EB">
        <w:t>greement</w:t>
      </w:r>
      <w:r w:rsidRPr="00B14570">
        <w:t>, the prevailing party shall be entitled to an award of reasonable attorneys’ fees and expenses.</w:t>
      </w:r>
    </w:p>
    <w:p w14:paraId="46FD1BC5" w14:textId="77777777" w:rsidR="00A459E3" w:rsidRDefault="00A459E3" w:rsidP="00A459E3">
      <w:pPr>
        <w:pStyle w:val="ListParagraph"/>
        <w:divId w:val="1529950700"/>
        <w:rPr>
          <w:b/>
          <w:bCs/>
          <w:u w:val="single"/>
        </w:rPr>
      </w:pPr>
    </w:p>
    <w:p w14:paraId="6DEE6C13"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Entire Agreement</w:t>
      </w:r>
      <w:r w:rsidRPr="00B14570">
        <w:t xml:space="preserve">.  This </w:t>
      </w:r>
      <w:r w:rsidR="00B05E45">
        <w:t>Agreement</w:t>
      </w:r>
      <w:r w:rsidRPr="00B14570">
        <w:t xml:space="preserve"> is the final and entire agreement between the parties relating to their subject matter and supersedes any and all prior or contemporaneous discussions, statements, representations, warranties, correspondence, conditions, negotiations, understandings, promises and agreements, oral and written, with respect to such subject matter.</w:t>
      </w:r>
    </w:p>
    <w:p w14:paraId="3802ADAA" w14:textId="77777777" w:rsidR="00A459E3" w:rsidRDefault="00A459E3" w:rsidP="00A459E3">
      <w:pPr>
        <w:pStyle w:val="ListParagraph"/>
        <w:divId w:val="1529950700"/>
        <w:rPr>
          <w:b/>
          <w:bCs/>
          <w:u w:val="single"/>
        </w:rPr>
      </w:pPr>
    </w:p>
    <w:p w14:paraId="07AE60C3"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No Reliance</w:t>
      </w:r>
      <w:r w:rsidRPr="00A459E3">
        <w:rPr>
          <w:b/>
          <w:bCs/>
        </w:rPr>
        <w:t>.</w:t>
      </w:r>
      <w:r w:rsidRPr="00B14570">
        <w:t>  The parties each acknowle</w:t>
      </w:r>
      <w:r w:rsidR="00BD6AE6">
        <w:t xml:space="preserve">dge that, in entering into this </w:t>
      </w:r>
      <w:r w:rsidR="00B05E45">
        <w:t>Agreement</w:t>
      </w:r>
      <w:r w:rsidRPr="00B14570">
        <w:t xml:space="preserve">, they have not relied upon any statements, representations, warranties, correspondence, negotiations, conditions, understandings, promises and agreements, oral and written, not specifically set forth in this </w:t>
      </w:r>
      <w:r w:rsidR="00B05E45">
        <w:t>Agreement</w:t>
      </w:r>
      <w:r w:rsidRPr="00B14570">
        <w:t xml:space="preserve">.  All of the parties represent that they are represented by legal counsel and have been fully advised as to the meaning and consequence of all of the terms and provisions of this </w:t>
      </w:r>
      <w:r w:rsidR="00B05E45">
        <w:t>Agreement</w:t>
      </w:r>
      <w:r w:rsidRPr="00B14570">
        <w:t>.</w:t>
      </w:r>
    </w:p>
    <w:p w14:paraId="474E2807" w14:textId="77777777" w:rsidR="00A459E3" w:rsidRDefault="00A459E3" w:rsidP="00A459E3">
      <w:pPr>
        <w:pStyle w:val="ListParagraph"/>
        <w:divId w:val="1529950700"/>
        <w:rPr>
          <w:b/>
          <w:bCs/>
          <w:u w:val="single"/>
        </w:rPr>
      </w:pPr>
    </w:p>
    <w:p w14:paraId="50CB1797"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Waiver; Modifications</w:t>
      </w:r>
      <w:r w:rsidRPr="00A459E3">
        <w:rPr>
          <w:b/>
          <w:bCs/>
        </w:rPr>
        <w:t>.</w:t>
      </w:r>
      <w:r w:rsidRPr="00B14570">
        <w:t xml:space="preserve">  No provision of this </w:t>
      </w:r>
      <w:r w:rsidR="00B05E45">
        <w:t>Agreement</w:t>
      </w:r>
      <w:r w:rsidRPr="00B14570">
        <w:t xml:space="preserve"> shall be waived unless in writing signed by the party effecting such waiver.  No waiver of the breach of any of the terms or provisions of this </w:t>
      </w:r>
      <w:r w:rsidR="00B05E45">
        <w:t>Agreement</w:t>
      </w:r>
      <w:r w:rsidRPr="00B14570">
        <w:t xml:space="preserve"> shall be a waiver of any preceding or succeeding breach of this </w:t>
      </w:r>
      <w:r w:rsidR="00B05E45">
        <w:t>Agreement</w:t>
      </w:r>
      <w:r w:rsidRPr="00B14570">
        <w:t xml:space="preserve"> or any other provisions of it.  No waiver of any default, express or implied, made by any party hereto shall be binding upon the party making such waiver in the event of a subsequent default.  This </w:t>
      </w:r>
      <w:r w:rsidR="00B05E45">
        <w:t>Agreement</w:t>
      </w:r>
      <w:r w:rsidRPr="00B14570">
        <w:t xml:space="preserve"> may only be modified or amended by a written agreement executed by each of the parties.</w:t>
      </w:r>
    </w:p>
    <w:p w14:paraId="159E4FE4" w14:textId="77777777" w:rsidR="00A459E3" w:rsidRDefault="00A459E3" w:rsidP="00A459E3">
      <w:pPr>
        <w:pStyle w:val="ListParagraph"/>
        <w:divId w:val="1529950700"/>
        <w:rPr>
          <w:b/>
          <w:bCs/>
          <w:u w:val="single"/>
        </w:rPr>
      </w:pPr>
    </w:p>
    <w:p w14:paraId="092F7FB3" w14:textId="3D5D4920" w:rsidR="00CF2B8B" w:rsidRDefault="00CF2B8B" w:rsidP="00A459E3">
      <w:pPr>
        <w:pStyle w:val="NormalWeb"/>
        <w:numPr>
          <w:ilvl w:val="1"/>
          <w:numId w:val="18"/>
        </w:numPr>
        <w:spacing w:before="0" w:beforeAutospacing="0" w:after="0" w:afterAutospacing="0"/>
        <w:jc w:val="both"/>
        <w:divId w:val="1529950700"/>
      </w:pPr>
      <w:r w:rsidRPr="00A459E3">
        <w:rPr>
          <w:b/>
          <w:bCs/>
          <w:u w:val="single"/>
        </w:rPr>
        <w:t>Notices</w:t>
      </w:r>
      <w:r w:rsidRPr="00B14570">
        <w:t>. Any notices permitted or required under the provisions of this Agreement shall be in writing and shall be personally delivered or mailed by certified mail, postage prepaid or shall be sent by overnight courier service addressed as follows:</w:t>
      </w:r>
    </w:p>
    <w:p w14:paraId="523FEC9D" w14:textId="78E7EA82" w:rsidR="00A459E3" w:rsidRDefault="00A459E3" w:rsidP="00A459E3">
      <w:pPr>
        <w:pStyle w:val="ListParagraph"/>
        <w:divId w:val="1529950700"/>
      </w:pPr>
    </w:p>
    <w:p w14:paraId="6C6E9017" w14:textId="77777777" w:rsidR="00A459E3" w:rsidRDefault="00A459E3" w:rsidP="00A459E3">
      <w:pPr>
        <w:pStyle w:val="NormalWeb"/>
        <w:spacing w:before="0" w:beforeAutospacing="0" w:after="0" w:afterAutospacing="0"/>
        <w:ind w:left="1440"/>
        <w:jc w:val="both"/>
        <w:divId w:val="1529950700"/>
      </w:pPr>
      <w:r w:rsidRPr="00B14570">
        <w:t xml:space="preserve">If to </w:t>
      </w:r>
      <w:r>
        <w:t>Total Tent</w:t>
      </w:r>
      <w:r w:rsidRPr="00B14570">
        <w:t>:</w:t>
      </w:r>
      <w:r>
        <w:tab/>
      </w:r>
      <w:r>
        <w:tab/>
      </w:r>
      <w:r>
        <w:tab/>
      </w:r>
      <w:r>
        <w:tab/>
        <w:t xml:space="preserve">Aneal Khimani </w:t>
      </w:r>
    </w:p>
    <w:p w14:paraId="689AA9C1" w14:textId="77777777" w:rsidR="00A459E3" w:rsidRDefault="00A459E3" w:rsidP="00A459E3">
      <w:pPr>
        <w:pStyle w:val="NormalWeb"/>
        <w:spacing w:before="0" w:beforeAutospacing="0" w:after="0" w:afterAutospacing="0"/>
        <w:ind w:left="5040" w:firstLine="720"/>
        <w:jc w:val="both"/>
        <w:divId w:val="1529950700"/>
      </w:pPr>
      <w:r>
        <w:t>_______________________</w:t>
      </w:r>
    </w:p>
    <w:p w14:paraId="106F4FF8" w14:textId="77777777" w:rsidR="00A459E3"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195BA46E" w14:textId="77777777" w:rsidR="00A459E3" w:rsidRPr="00B14570"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6BBFC070" w14:textId="77777777" w:rsidR="00A459E3" w:rsidRDefault="00A459E3" w:rsidP="00A459E3">
      <w:pPr>
        <w:pStyle w:val="NormalWeb"/>
        <w:spacing w:before="0" w:beforeAutospacing="0" w:after="0" w:afterAutospacing="0"/>
        <w:ind w:left="720"/>
        <w:jc w:val="both"/>
        <w:divId w:val="1529950700"/>
      </w:pPr>
    </w:p>
    <w:p w14:paraId="36467689" w14:textId="77777777" w:rsidR="00A459E3" w:rsidRPr="00B14570" w:rsidRDefault="00A459E3" w:rsidP="00A459E3">
      <w:pPr>
        <w:pStyle w:val="NormalWeb"/>
        <w:spacing w:before="0" w:beforeAutospacing="0" w:after="0" w:afterAutospacing="0"/>
        <w:jc w:val="both"/>
        <w:divId w:val="1529950700"/>
      </w:pPr>
    </w:p>
    <w:p w14:paraId="483E2456" w14:textId="77777777" w:rsidR="00A459E3" w:rsidRDefault="00A459E3" w:rsidP="00A459E3">
      <w:pPr>
        <w:pStyle w:val="NormalWeb"/>
        <w:spacing w:before="0" w:beforeAutospacing="0" w:after="0" w:afterAutospacing="0"/>
        <w:ind w:firstLine="720"/>
        <w:jc w:val="both"/>
        <w:divId w:val="1529950700"/>
      </w:pPr>
      <w:r>
        <w:tab/>
      </w:r>
      <w:r w:rsidRPr="00B14570">
        <w:t xml:space="preserve">If to </w:t>
      </w:r>
      <w:r>
        <w:t>Renter</w:t>
      </w:r>
      <w:r w:rsidRPr="00B14570">
        <w:t>:</w:t>
      </w:r>
      <w:r>
        <w:tab/>
      </w:r>
      <w:r>
        <w:tab/>
      </w:r>
      <w:r>
        <w:tab/>
      </w:r>
      <w:r>
        <w:tab/>
      </w:r>
      <w:r>
        <w:tab/>
        <w:t>_______________________</w:t>
      </w:r>
    </w:p>
    <w:p w14:paraId="1304C46C" w14:textId="77777777" w:rsidR="00A459E3"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38F01A28" w14:textId="77777777" w:rsidR="00A459E3"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6E284FD6" w14:textId="77777777" w:rsidR="00A459E3" w:rsidRPr="00B14570" w:rsidRDefault="00A459E3" w:rsidP="00A459E3">
      <w:pPr>
        <w:pStyle w:val="NormalWeb"/>
        <w:spacing w:before="0" w:beforeAutospacing="0" w:after="0" w:afterAutospacing="0"/>
        <w:ind w:firstLine="720"/>
        <w:jc w:val="both"/>
        <w:divId w:val="1529950700"/>
      </w:pPr>
      <w:r>
        <w:tab/>
      </w:r>
      <w:r>
        <w:tab/>
      </w:r>
      <w:r>
        <w:tab/>
      </w:r>
      <w:r>
        <w:tab/>
      </w:r>
      <w:r>
        <w:tab/>
      </w:r>
      <w:r>
        <w:tab/>
      </w:r>
      <w:r>
        <w:tab/>
        <w:t>_______________________</w:t>
      </w:r>
    </w:p>
    <w:p w14:paraId="1B8BC6BF" w14:textId="77777777" w:rsidR="00A459E3" w:rsidRDefault="00A459E3" w:rsidP="00A459E3">
      <w:pPr>
        <w:pStyle w:val="NormalWeb"/>
        <w:spacing w:before="0" w:beforeAutospacing="0" w:after="0" w:afterAutospacing="0"/>
        <w:jc w:val="both"/>
        <w:divId w:val="1529950700"/>
      </w:pPr>
      <w:r w:rsidRPr="00B14570">
        <w:t> </w:t>
      </w:r>
    </w:p>
    <w:p w14:paraId="741C75EF" w14:textId="6D0E162A" w:rsidR="00A459E3" w:rsidRDefault="00A459E3" w:rsidP="00A459E3">
      <w:pPr>
        <w:pStyle w:val="ListParagraph"/>
        <w:jc w:val="both"/>
        <w:divId w:val="1529950700"/>
      </w:pPr>
      <w:r w:rsidRPr="00B14570">
        <w:t>Such notice shall be effective upon receipt.  A party may change the address for notices by giving a notice of such change to the other party in the manner herein provided</w:t>
      </w:r>
      <w:r>
        <w:t>.</w:t>
      </w:r>
    </w:p>
    <w:p w14:paraId="0E0BD039" w14:textId="77777777" w:rsidR="00A459E3" w:rsidRDefault="00A459E3" w:rsidP="00A459E3">
      <w:pPr>
        <w:pStyle w:val="ListParagraph"/>
        <w:divId w:val="1529950700"/>
      </w:pPr>
    </w:p>
    <w:p w14:paraId="528D224C"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Severability</w:t>
      </w:r>
      <w:r w:rsidRPr="00A459E3">
        <w:rPr>
          <w:b/>
          <w:bCs/>
        </w:rPr>
        <w:t>.</w:t>
      </w:r>
      <w:r w:rsidRPr="00B14570">
        <w:t xml:space="preserve">  In the event that any one or more of the provisions contained in this </w:t>
      </w:r>
      <w:r w:rsidR="00B05E45">
        <w:t>Agreement</w:t>
      </w:r>
      <w:r w:rsidRPr="00B14570">
        <w:t xml:space="preserve"> shall, for any reason, be held to be invalid, void, illegal or unenforceable in any respect, such invalidity, voidness, illegality or unenforceability shall not affect any other provision of this </w:t>
      </w:r>
      <w:r w:rsidR="00B05E45">
        <w:t>Agreement</w:t>
      </w:r>
      <w:r w:rsidRPr="00B14570">
        <w:t>, and the remaining portions shall remain in full force.</w:t>
      </w:r>
      <w:r w:rsidR="00491816">
        <w:t xml:space="preserve">  </w:t>
      </w:r>
      <w:r w:rsidR="00491816" w:rsidRPr="00A459E3">
        <w:rPr>
          <w:color w:val="000000"/>
          <w:shd w:val="clear" w:color="auto" w:fill="FFFFFF"/>
        </w:rPr>
        <w:t>Because this Agreement is the product of negotiations between both parties, neither party may be considered the drafter of the Agreement and no ambiguity in any provision shall be construed against either party on account of that party being considered the drafter of that provision or of this Agreement.</w:t>
      </w:r>
      <w:r w:rsidR="00491816" w:rsidRPr="00A459E3">
        <w:rPr>
          <w:rStyle w:val="apple-converted-space"/>
          <w:color w:val="000000"/>
          <w:shd w:val="clear" w:color="auto" w:fill="FFFFFF"/>
        </w:rPr>
        <w:t> </w:t>
      </w:r>
    </w:p>
    <w:p w14:paraId="7239C5C4" w14:textId="77777777" w:rsidR="00A459E3" w:rsidRPr="00A459E3" w:rsidRDefault="00A459E3" w:rsidP="00A459E3">
      <w:pPr>
        <w:pStyle w:val="NormalWeb"/>
        <w:spacing w:before="0" w:beforeAutospacing="0" w:after="0" w:afterAutospacing="0"/>
        <w:ind w:left="720"/>
        <w:jc w:val="both"/>
        <w:divId w:val="1529950700"/>
      </w:pPr>
    </w:p>
    <w:p w14:paraId="551FB7F7"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Cooperation</w:t>
      </w:r>
      <w:r w:rsidRPr="00A459E3">
        <w:rPr>
          <w:b/>
          <w:bCs/>
        </w:rPr>
        <w:t>.</w:t>
      </w:r>
      <w:r w:rsidRPr="00B14570">
        <w:t>  Each of the parties hereto shall execute and deliver any and all additional papers, documents and other assurances, and shall do any and all acts and things reasonably necessary in connection with the performance of their obligations hereunder and to carry out the intent of the parties hereto.</w:t>
      </w:r>
    </w:p>
    <w:p w14:paraId="22A3B562" w14:textId="77777777" w:rsidR="00A459E3" w:rsidRDefault="00A459E3" w:rsidP="00A459E3">
      <w:pPr>
        <w:pStyle w:val="ListParagraph"/>
        <w:divId w:val="1529950700"/>
        <w:rPr>
          <w:b/>
          <w:bCs/>
          <w:u w:val="single"/>
        </w:rPr>
      </w:pPr>
    </w:p>
    <w:p w14:paraId="0D697E09" w14:textId="2B584F06" w:rsidR="00E371C8" w:rsidRDefault="00CF2B8B" w:rsidP="00E371C8">
      <w:pPr>
        <w:pStyle w:val="NormalWeb"/>
        <w:numPr>
          <w:ilvl w:val="1"/>
          <w:numId w:val="18"/>
        </w:numPr>
        <w:spacing w:before="0" w:beforeAutospacing="0" w:after="0" w:afterAutospacing="0"/>
        <w:jc w:val="both"/>
        <w:divId w:val="1529950700"/>
      </w:pPr>
      <w:r w:rsidRPr="00A459E3">
        <w:rPr>
          <w:b/>
          <w:bCs/>
          <w:u w:val="single"/>
        </w:rPr>
        <w:t>Titles</w:t>
      </w:r>
      <w:r w:rsidRPr="00A459E3">
        <w:rPr>
          <w:b/>
          <w:bCs/>
        </w:rPr>
        <w:t>.</w:t>
      </w:r>
      <w:r w:rsidRPr="00B14570">
        <w:t xml:space="preserve">  Some Paragraphs of this </w:t>
      </w:r>
      <w:r w:rsidR="00B05E45">
        <w:t>Agreement</w:t>
      </w:r>
      <w:r w:rsidRPr="00B14570">
        <w:t xml:space="preserve"> have titles and some do not.  The fact that some Paragraphs hereof do not have titles shall have no significance.  The titles are included for ease of reference only, and shall not be used to construe the meaning of this </w:t>
      </w:r>
      <w:r w:rsidR="00B05E45">
        <w:t>Agreement</w:t>
      </w:r>
      <w:r w:rsidRPr="00B14570">
        <w:t>.</w:t>
      </w:r>
    </w:p>
    <w:p w14:paraId="46461F74" w14:textId="77777777" w:rsidR="00E371C8" w:rsidRDefault="00E371C8" w:rsidP="00E371C8">
      <w:pPr>
        <w:pStyle w:val="NormalWeb"/>
        <w:spacing w:before="0" w:beforeAutospacing="0" w:after="0" w:afterAutospacing="0"/>
        <w:ind w:left="720"/>
        <w:jc w:val="both"/>
        <w:divId w:val="1529950700"/>
      </w:pPr>
    </w:p>
    <w:p w14:paraId="7675BC70" w14:textId="77777777" w:rsidR="00A459E3" w:rsidRDefault="00CF2B8B" w:rsidP="00A459E3">
      <w:pPr>
        <w:pStyle w:val="NormalWeb"/>
        <w:numPr>
          <w:ilvl w:val="1"/>
          <w:numId w:val="18"/>
        </w:numPr>
        <w:spacing w:before="0" w:beforeAutospacing="0" w:after="0" w:afterAutospacing="0"/>
        <w:jc w:val="both"/>
        <w:divId w:val="1529950700"/>
      </w:pPr>
      <w:r w:rsidRPr="00A459E3">
        <w:rPr>
          <w:b/>
          <w:bCs/>
          <w:u w:val="single"/>
        </w:rPr>
        <w:t>Counterparts</w:t>
      </w:r>
      <w:r w:rsidRPr="00A459E3">
        <w:rPr>
          <w:b/>
          <w:bCs/>
        </w:rPr>
        <w:t>.</w:t>
      </w:r>
      <w:r w:rsidRPr="00B14570">
        <w:t xml:space="preserve">  This </w:t>
      </w:r>
      <w:r w:rsidR="00B05E45">
        <w:t>Agreement</w:t>
      </w:r>
      <w:r w:rsidRPr="00B14570">
        <w:t xml:space="preserve"> may be executed in multiple counterparts.</w:t>
      </w:r>
    </w:p>
    <w:p w14:paraId="00451845" w14:textId="77777777" w:rsidR="00A459E3" w:rsidRDefault="00A459E3" w:rsidP="00A459E3">
      <w:pPr>
        <w:pStyle w:val="ListParagraph"/>
        <w:divId w:val="1529950700"/>
        <w:rPr>
          <w:b/>
          <w:u w:val="single"/>
        </w:rPr>
      </w:pPr>
    </w:p>
    <w:p w14:paraId="47B0A929" w14:textId="256FF90D" w:rsidR="009F0963" w:rsidRPr="005A2754" w:rsidRDefault="005A2754" w:rsidP="00A459E3">
      <w:pPr>
        <w:pStyle w:val="NormalWeb"/>
        <w:numPr>
          <w:ilvl w:val="1"/>
          <w:numId w:val="18"/>
        </w:numPr>
        <w:spacing w:before="0" w:beforeAutospacing="0" w:after="0" w:afterAutospacing="0"/>
        <w:jc w:val="both"/>
        <w:divId w:val="1529950700"/>
      </w:pPr>
      <w:r w:rsidRPr="00A459E3">
        <w:rPr>
          <w:b/>
          <w:u w:val="single"/>
        </w:rPr>
        <w:t>Time is of the Essence.</w:t>
      </w:r>
      <w:r>
        <w:t xml:space="preserve">  Time is of the essence in this Agreement.</w:t>
      </w:r>
    </w:p>
    <w:p w14:paraId="5F56677A" w14:textId="77777777" w:rsidR="00716B2D" w:rsidRPr="00B14570" w:rsidRDefault="00716B2D" w:rsidP="00A32EDB">
      <w:pPr>
        <w:pStyle w:val="NormalWeb"/>
        <w:spacing w:before="0" w:beforeAutospacing="0" w:after="0" w:afterAutospacing="0"/>
        <w:jc w:val="both"/>
      </w:pPr>
    </w:p>
    <w:p w14:paraId="10CCAE81" w14:textId="77777777" w:rsidR="00CF2B8B" w:rsidRDefault="00CF2B8B" w:rsidP="001C6280">
      <w:pPr>
        <w:pStyle w:val="NormalWeb"/>
        <w:spacing w:before="0" w:beforeAutospacing="0" w:after="0" w:afterAutospacing="0"/>
        <w:ind w:firstLine="720"/>
        <w:jc w:val="both"/>
      </w:pPr>
      <w:r w:rsidRPr="00B14570">
        <w:t xml:space="preserve">IN WITNESS WHEREOF, the parties have executed this </w:t>
      </w:r>
      <w:r w:rsidR="00B05E45">
        <w:t>Agreement</w:t>
      </w:r>
      <w:r w:rsidRPr="00B14570">
        <w:t xml:space="preserve"> </w:t>
      </w:r>
      <w:r w:rsidR="00C52816">
        <w:t xml:space="preserve">in their personal capacity or </w:t>
      </w:r>
      <w:r w:rsidRPr="00B14570">
        <w:t>through their duly authorized representatives on the respective dates set forth below.</w:t>
      </w:r>
    </w:p>
    <w:p w14:paraId="174F5605" w14:textId="77777777" w:rsidR="00586727" w:rsidRDefault="00586727" w:rsidP="00A32EDB">
      <w:pPr>
        <w:pStyle w:val="NormalWeb"/>
        <w:spacing w:before="0" w:beforeAutospacing="0" w:after="0" w:afterAutospacing="0"/>
        <w:jc w:val="both"/>
      </w:pPr>
    </w:p>
    <w:p w14:paraId="319B0A5E" w14:textId="308BF72D" w:rsidR="00A459E3" w:rsidRDefault="00A459E3" w:rsidP="00A32EDB">
      <w:pPr>
        <w:pStyle w:val="NormalWeb"/>
        <w:spacing w:before="0" w:beforeAutospacing="0" w:after="0" w:afterAutospacing="0"/>
        <w:jc w:val="both"/>
      </w:pPr>
      <w:r>
        <w:t>TOTAL TENT:</w:t>
      </w:r>
      <w:r>
        <w:tab/>
      </w:r>
      <w:r>
        <w:tab/>
      </w:r>
      <w:r>
        <w:tab/>
      </w:r>
      <w:r>
        <w:tab/>
        <w:t>RENTER:</w:t>
      </w:r>
    </w:p>
    <w:p w14:paraId="3A3E11A6" w14:textId="0B10820F" w:rsidR="00A459E3" w:rsidRDefault="00A459E3" w:rsidP="00A32EDB">
      <w:pPr>
        <w:pStyle w:val="NormalWeb"/>
        <w:spacing w:before="0" w:beforeAutospacing="0" w:after="0" w:afterAutospacing="0"/>
        <w:jc w:val="both"/>
      </w:pPr>
    </w:p>
    <w:p w14:paraId="135A224A" w14:textId="36411E2E" w:rsidR="00A459E3" w:rsidRDefault="00A459E3" w:rsidP="00A32EDB">
      <w:pPr>
        <w:pStyle w:val="NormalWeb"/>
        <w:spacing w:before="0" w:beforeAutospacing="0" w:after="0" w:afterAutospacing="0"/>
        <w:jc w:val="both"/>
      </w:pPr>
      <w:r>
        <w:t>__________________________</w:t>
      </w:r>
      <w:r>
        <w:tab/>
      </w:r>
      <w:r>
        <w:tab/>
        <w:t>___________________________</w:t>
      </w:r>
    </w:p>
    <w:p w14:paraId="7C64CDED" w14:textId="77777777" w:rsidR="00A459E3" w:rsidRDefault="00A459E3" w:rsidP="00A32EDB">
      <w:pPr>
        <w:pStyle w:val="NormalWeb"/>
        <w:spacing w:before="0" w:beforeAutospacing="0" w:after="0" w:afterAutospacing="0"/>
        <w:jc w:val="both"/>
      </w:pPr>
      <w:r>
        <w:t>Aneal Khimani</w:t>
      </w:r>
      <w:r>
        <w:tab/>
      </w:r>
      <w:r>
        <w:tab/>
      </w:r>
      <w:r>
        <w:tab/>
      </w:r>
      <w:r>
        <w:tab/>
        <w:t>(signature)</w:t>
      </w:r>
    </w:p>
    <w:p w14:paraId="0B6379D5" w14:textId="1F129383" w:rsidR="00A459E3" w:rsidRDefault="00A459E3" w:rsidP="00A32EDB">
      <w:pPr>
        <w:pStyle w:val="NormalWeb"/>
        <w:spacing w:before="0" w:beforeAutospacing="0" w:after="0" w:afterAutospacing="0"/>
        <w:jc w:val="both"/>
      </w:pPr>
      <w:r>
        <w:tab/>
      </w:r>
      <w:r>
        <w:tab/>
      </w:r>
      <w:r>
        <w:tab/>
      </w:r>
      <w:r>
        <w:tab/>
      </w:r>
      <w:r>
        <w:tab/>
      </w:r>
      <w:r>
        <w:tab/>
      </w:r>
      <w:r>
        <w:tab/>
      </w:r>
      <w:r>
        <w:tab/>
      </w:r>
      <w:r>
        <w:tab/>
      </w:r>
      <w:r>
        <w:tab/>
      </w:r>
      <w:r>
        <w:tab/>
      </w:r>
      <w:r>
        <w:tab/>
      </w:r>
      <w:r>
        <w:tab/>
      </w:r>
      <w:r>
        <w:tab/>
      </w:r>
      <w:r>
        <w:tab/>
      </w:r>
      <w:r>
        <w:tab/>
      </w:r>
      <w:r>
        <w:tab/>
      </w:r>
      <w:r>
        <w:tab/>
        <w:t xml:space="preserve">___________________________ </w:t>
      </w:r>
    </w:p>
    <w:p w14:paraId="7B2FA525" w14:textId="63B755CD" w:rsidR="00A459E3" w:rsidRDefault="00A459E3" w:rsidP="00A459E3">
      <w:pPr>
        <w:pStyle w:val="NormalWeb"/>
        <w:spacing w:before="0" w:beforeAutospacing="0" w:after="0" w:afterAutospacing="0"/>
        <w:ind w:left="3600" w:firstLine="720"/>
        <w:jc w:val="both"/>
      </w:pPr>
      <w:r>
        <w:t>(name printed)</w:t>
      </w:r>
    </w:p>
    <w:p w14:paraId="4E9BDEFC" w14:textId="4A9DBBC8" w:rsidR="00A459E3" w:rsidRDefault="00A459E3" w:rsidP="00A32EDB">
      <w:pPr>
        <w:pStyle w:val="NormalWeb"/>
        <w:spacing w:before="0" w:beforeAutospacing="0" w:after="0" w:afterAutospacing="0"/>
        <w:jc w:val="both"/>
      </w:pPr>
    </w:p>
    <w:p w14:paraId="2039BF2D" w14:textId="77777777" w:rsidR="00A459E3" w:rsidRDefault="00A459E3" w:rsidP="00A32EDB">
      <w:pPr>
        <w:pStyle w:val="NormalWeb"/>
        <w:spacing w:before="0" w:beforeAutospacing="0" w:after="0" w:afterAutospacing="0"/>
        <w:jc w:val="both"/>
      </w:pPr>
    </w:p>
    <w:p w14:paraId="54BF35A2" w14:textId="77777777" w:rsidR="009F0963" w:rsidRDefault="009F0963">
      <w:pPr>
        <w:divId w:val="905192154"/>
        <w:rPr>
          <w:sz w:val="20"/>
          <w:szCs w:val="20"/>
        </w:rPr>
      </w:pPr>
    </w:p>
    <w:p w14:paraId="4679752C" w14:textId="77777777" w:rsidR="009F0963" w:rsidRDefault="009F0963">
      <w:pPr>
        <w:divId w:val="905192154"/>
        <w:rPr>
          <w:sz w:val="20"/>
          <w:szCs w:val="20"/>
        </w:rPr>
      </w:pPr>
    </w:p>
    <w:p w14:paraId="0874C7C8" w14:textId="2D87408A" w:rsidR="009F0963" w:rsidRDefault="009F0963">
      <w:pPr>
        <w:divId w:val="905192154"/>
        <w:rPr>
          <w:sz w:val="20"/>
          <w:szCs w:val="20"/>
        </w:rPr>
      </w:pPr>
    </w:p>
    <w:p w14:paraId="38C3A8F4" w14:textId="77777777" w:rsidR="00AC6103" w:rsidRDefault="00AC6103">
      <w:pPr>
        <w:divId w:val="905192154"/>
        <w:rPr>
          <w:sz w:val="20"/>
          <w:szCs w:val="20"/>
        </w:rPr>
      </w:pPr>
    </w:p>
    <w:p w14:paraId="0320EE25" w14:textId="77777777" w:rsidR="00D077F4" w:rsidRDefault="00D077F4">
      <w:pPr>
        <w:divId w:val="905192154"/>
        <w:rPr>
          <w:sz w:val="20"/>
          <w:szCs w:val="20"/>
        </w:rPr>
      </w:pPr>
    </w:p>
    <w:p w14:paraId="215CB48B" w14:textId="77777777" w:rsidR="00B05E45" w:rsidRDefault="00B05E45" w:rsidP="00B05E45">
      <w:pPr>
        <w:jc w:val="center"/>
        <w:divId w:val="905192154"/>
        <w:rPr>
          <w:b/>
        </w:rPr>
      </w:pPr>
      <w:r>
        <w:rPr>
          <w:b/>
        </w:rPr>
        <w:t>EXHIBIT A</w:t>
      </w:r>
    </w:p>
    <w:p w14:paraId="7C870DB0" w14:textId="77777777" w:rsidR="00B05E45" w:rsidRDefault="00B05E45" w:rsidP="00B05E45">
      <w:pPr>
        <w:jc w:val="center"/>
        <w:divId w:val="905192154"/>
        <w:rPr>
          <w:b/>
        </w:rPr>
      </w:pPr>
    </w:p>
    <w:p w14:paraId="1C50DE81" w14:textId="757D0F0B" w:rsidR="00920C5D" w:rsidRDefault="00920C5D" w:rsidP="007F4255">
      <w:pPr>
        <w:pStyle w:val="NormalWeb"/>
        <w:spacing w:before="0" w:beforeAutospacing="0" w:after="0" w:afterAutospacing="0"/>
        <w:jc w:val="center"/>
        <w:divId w:val="905192154"/>
        <w:rPr>
          <w:b/>
          <w:bCs/>
          <w:u w:val="single"/>
        </w:rPr>
      </w:pPr>
      <w:r>
        <w:rPr>
          <w:b/>
          <w:bCs/>
          <w:u w:val="single"/>
        </w:rPr>
        <w:t>RENTED ITEMS / FEE / DELIVERY / ASSEMBLY / RETURN</w:t>
      </w:r>
    </w:p>
    <w:p w14:paraId="47D91B5A" w14:textId="77777777" w:rsidR="00920C5D" w:rsidRDefault="00920C5D" w:rsidP="007F4255">
      <w:pPr>
        <w:pStyle w:val="NormalWeb"/>
        <w:spacing w:before="0" w:beforeAutospacing="0" w:after="0" w:afterAutospacing="0"/>
        <w:jc w:val="center"/>
        <w:divId w:val="905192154"/>
        <w:rPr>
          <w:b/>
          <w:bCs/>
          <w:u w:val="single"/>
        </w:rPr>
      </w:pPr>
    </w:p>
    <w:p w14:paraId="70025D6B" w14:textId="1C10BE2C" w:rsidR="00920C5D" w:rsidRDefault="00920C5D" w:rsidP="00920C5D">
      <w:pPr>
        <w:pStyle w:val="NormalWeb"/>
        <w:spacing w:before="0" w:beforeAutospacing="0" w:after="0" w:afterAutospacing="0"/>
        <w:jc w:val="both"/>
        <w:divId w:val="905192154"/>
        <w:rPr>
          <w:b/>
          <w:bCs/>
          <w:i/>
        </w:rPr>
      </w:pPr>
      <w:r>
        <w:rPr>
          <w:b/>
          <w:bCs/>
          <w:i/>
        </w:rPr>
        <w:t>Rented Items:</w:t>
      </w:r>
    </w:p>
    <w:p w14:paraId="495C6FBB" w14:textId="1F6F000A" w:rsidR="00920C5D" w:rsidRDefault="00920C5D" w:rsidP="00920C5D">
      <w:pPr>
        <w:pStyle w:val="NormalWeb"/>
        <w:spacing w:before="0" w:beforeAutospacing="0" w:after="0" w:afterAutospacing="0"/>
        <w:jc w:val="both"/>
        <w:divId w:val="905192154"/>
        <w:rPr>
          <w:b/>
          <w:bCs/>
          <w:i/>
        </w:rPr>
      </w:pPr>
    </w:p>
    <w:p w14:paraId="006137FC" w14:textId="68005CDD" w:rsidR="00920C5D" w:rsidRDefault="00920C5D" w:rsidP="00920C5D">
      <w:pPr>
        <w:pStyle w:val="NormalWeb"/>
        <w:spacing w:before="0" w:beforeAutospacing="0" w:after="0" w:afterAutospacing="0"/>
        <w:divId w:val="905192154"/>
        <w:rPr>
          <w:bCs/>
        </w:rPr>
      </w:pPr>
      <w:r>
        <w:rPr>
          <w:bCs/>
        </w:rPr>
        <w:t>Renter agrees to rent the following items and/or packages from Total Tent:</w:t>
      </w:r>
    </w:p>
    <w:p w14:paraId="70F784CA" w14:textId="63248AC8" w:rsidR="00920C5D" w:rsidRDefault="00920C5D" w:rsidP="00920C5D">
      <w:pPr>
        <w:pStyle w:val="NormalWeb"/>
        <w:spacing w:before="0" w:beforeAutospacing="0" w:after="0" w:afterAutospacing="0"/>
        <w:divId w:val="905192154"/>
        <w:rPr>
          <w:bCs/>
        </w:rPr>
      </w:pPr>
    </w:p>
    <w:p w14:paraId="0BED1937" w14:textId="71E63A96" w:rsidR="00920C5D" w:rsidRDefault="00920C5D" w:rsidP="00920C5D">
      <w:pPr>
        <w:pStyle w:val="NormalWeb"/>
        <w:spacing w:before="0" w:beforeAutospacing="0" w:after="0" w:afterAutospacing="0"/>
        <w:divId w:val="905192154"/>
        <w:rPr>
          <w:bCs/>
          <w:u w:val="single"/>
        </w:rPr>
      </w:pPr>
      <w:r>
        <w:rPr>
          <w:bCs/>
          <w:u w:val="single"/>
        </w:rPr>
        <w:t>Packages (initial next to selections):</w:t>
      </w:r>
    </w:p>
    <w:p w14:paraId="46BCA18F" w14:textId="1F6C9442" w:rsidR="00920C5D" w:rsidRDefault="00920C5D" w:rsidP="00920C5D">
      <w:pPr>
        <w:pStyle w:val="NormalWeb"/>
        <w:spacing w:before="0" w:beforeAutospacing="0" w:after="0" w:afterAutospacing="0"/>
        <w:divId w:val="905192154"/>
        <w:rPr>
          <w:bCs/>
          <w:u w:val="single"/>
        </w:rPr>
      </w:pPr>
    </w:p>
    <w:p w14:paraId="2380718F" w14:textId="757AA055" w:rsidR="00920C5D" w:rsidRDefault="00920C5D" w:rsidP="00920C5D">
      <w:pPr>
        <w:pStyle w:val="NormalWeb"/>
        <w:numPr>
          <w:ilvl w:val="0"/>
          <w:numId w:val="19"/>
        </w:numPr>
        <w:spacing w:before="0" w:beforeAutospacing="0" w:after="0" w:afterAutospacing="0"/>
        <w:divId w:val="905192154"/>
        <w:rPr>
          <w:bCs/>
        </w:rPr>
      </w:pPr>
      <w:r>
        <w:rPr>
          <w:bCs/>
        </w:rPr>
        <w:t>_____ Basic</w:t>
      </w:r>
    </w:p>
    <w:p w14:paraId="72D9AFEA" w14:textId="779044ED" w:rsidR="00920C5D" w:rsidRDefault="00920C5D" w:rsidP="00920C5D">
      <w:pPr>
        <w:pStyle w:val="NormalWeb"/>
        <w:spacing w:before="0" w:beforeAutospacing="0" w:after="0" w:afterAutospacing="0"/>
        <w:ind w:left="720"/>
        <w:divId w:val="905192154"/>
        <w:rPr>
          <w:bCs/>
        </w:rPr>
      </w:pPr>
    </w:p>
    <w:p w14:paraId="7C54564F" w14:textId="682955F8" w:rsidR="00920C5D" w:rsidRDefault="00920C5D" w:rsidP="00920C5D">
      <w:pPr>
        <w:pStyle w:val="NormalWeb"/>
        <w:numPr>
          <w:ilvl w:val="0"/>
          <w:numId w:val="19"/>
        </w:numPr>
        <w:spacing w:before="0" w:beforeAutospacing="0" w:after="0" w:afterAutospacing="0"/>
        <w:divId w:val="905192154"/>
        <w:rPr>
          <w:bCs/>
        </w:rPr>
      </w:pPr>
      <w:r>
        <w:rPr>
          <w:bCs/>
        </w:rPr>
        <w:t>_____ Medium</w:t>
      </w:r>
    </w:p>
    <w:p w14:paraId="3A6A7367" w14:textId="77777777" w:rsidR="00920C5D" w:rsidRDefault="00920C5D" w:rsidP="00920C5D">
      <w:pPr>
        <w:pStyle w:val="ListParagraph"/>
        <w:divId w:val="905192154"/>
        <w:rPr>
          <w:bCs/>
        </w:rPr>
      </w:pPr>
    </w:p>
    <w:p w14:paraId="40B37D26" w14:textId="025ECC65" w:rsidR="00920C5D" w:rsidRPr="00920C5D" w:rsidRDefault="00920C5D" w:rsidP="00920C5D">
      <w:pPr>
        <w:pStyle w:val="NormalWeb"/>
        <w:numPr>
          <w:ilvl w:val="0"/>
          <w:numId w:val="19"/>
        </w:numPr>
        <w:spacing w:before="0" w:beforeAutospacing="0" w:after="0" w:afterAutospacing="0"/>
        <w:divId w:val="905192154"/>
        <w:rPr>
          <w:bCs/>
        </w:rPr>
      </w:pPr>
      <w:r>
        <w:rPr>
          <w:bCs/>
        </w:rPr>
        <w:t>_____ Bigger</w:t>
      </w:r>
    </w:p>
    <w:p w14:paraId="64701FF4" w14:textId="61788730" w:rsidR="00920C5D" w:rsidRDefault="00920C5D" w:rsidP="00920C5D">
      <w:pPr>
        <w:pStyle w:val="NormalWeb"/>
        <w:spacing w:before="0" w:beforeAutospacing="0" w:after="0" w:afterAutospacing="0"/>
        <w:jc w:val="both"/>
        <w:divId w:val="905192154"/>
        <w:rPr>
          <w:b/>
          <w:bCs/>
          <w:i/>
        </w:rPr>
      </w:pPr>
    </w:p>
    <w:p w14:paraId="67E72290" w14:textId="007DA0E2" w:rsidR="00920C5D" w:rsidRDefault="00920C5D" w:rsidP="00920C5D">
      <w:pPr>
        <w:pStyle w:val="NormalWeb"/>
        <w:spacing w:before="0" w:beforeAutospacing="0" w:after="0" w:afterAutospacing="0"/>
        <w:jc w:val="both"/>
        <w:divId w:val="905192154"/>
        <w:rPr>
          <w:bCs/>
          <w:u w:val="single"/>
        </w:rPr>
      </w:pPr>
      <w:r>
        <w:rPr>
          <w:bCs/>
          <w:u w:val="single"/>
        </w:rPr>
        <w:t>Individual Items:</w:t>
      </w:r>
    </w:p>
    <w:p w14:paraId="6E91BDF0" w14:textId="76EADDA2" w:rsidR="00920C5D" w:rsidRDefault="00920C5D" w:rsidP="00920C5D">
      <w:pPr>
        <w:pStyle w:val="NormalWeb"/>
        <w:spacing w:before="0" w:beforeAutospacing="0" w:after="0" w:afterAutospacing="0"/>
        <w:jc w:val="both"/>
        <w:divId w:val="905192154"/>
        <w:rPr>
          <w:bCs/>
          <w:u w:val="single"/>
        </w:rPr>
      </w:pPr>
    </w:p>
    <w:p w14:paraId="2B4595E6" w14:textId="0A8FD5CE" w:rsidR="00920C5D" w:rsidRDefault="00920C5D" w:rsidP="00920C5D">
      <w:pPr>
        <w:pStyle w:val="NormalWeb"/>
        <w:numPr>
          <w:ilvl w:val="0"/>
          <w:numId w:val="20"/>
        </w:numPr>
        <w:spacing w:before="0" w:beforeAutospacing="0" w:after="0" w:afterAutospacing="0"/>
        <w:jc w:val="both"/>
        <w:divId w:val="905192154"/>
        <w:rPr>
          <w:bCs/>
        </w:rPr>
      </w:pPr>
      <w:r>
        <w:rPr>
          <w:bCs/>
        </w:rPr>
        <w:t>_____ Chairs - __________________________________________________</w:t>
      </w:r>
    </w:p>
    <w:p w14:paraId="4B09F5DC" w14:textId="1839B413" w:rsidR="00920C5D" w:rsidRDefault="00920C5D" w:rsidP="00920C5D">
      <w:pPr>
        <w:pStyle w:val="NormalWeb"/>
        <w:spacing w:before="0" w:beforeAutospacing="0" w:after="0" w:afterAutospacing="0"/>
        <w:ind w:left="720"/>
        <w:jc w:val="both"/>
        <w:divId w:val="905192154"/>
        <w:rPr>
          <w:bCs/>
        </w:rPr>
      </w:pPr>
    </w:p>
    <w:p w14:paraId="15BBA91D" w14:textId="69E5930E" w:rsidR="00920C5D" w:rsidRDefault="00920C5D" w:rsidP="00920C5D">
      <w:pPr>
        <w:pStyle w:val="NormalWeb"/>
        <w:numPr>
          <w:ilvl w:val="0"/>
          <w:numId w:val="20"/>
        </w:numPr>
        <w:spacing w:before="0" w:beforeAutospacing="0" w:after="0" w:afterAutospacing="0"/>
        <w:jc w:val="both"/>
        <w:divId w:val="905192154"/>
        <w:rPr>
          <w:bCs/>
        </w:rPr>
      </w:pPr>
      <w:r>
        <w:rPr>
          <w:bCs/>
        </w:rPr>
        <w:t>_____ Tables - __________________________________________________</w:t>
      </w:r>
    </w:p>
    <w:p w14:paraId="19B7ACCB" w14:textId="77777777" w:rsidR="00920C5D" w:rsidRDefault="00920C5D" w:rsidP="00920C5D">
      <w:pPr>
        <w:pStyle w:val="ListParagraph"/>
        <w:divId w:val="905192154"/>
        <w:rPr>
          <w:bCs/>
        </w:rPr>
      </w:pPr>
    </w:p>
    <w:p w14:paraId="42F6832B" w14:textId="108FB468" w:rsidR="00920C5D" w:rsidRPr="00AC6103" w:rsidRDefault="00920C5D" w:rsidP="00920C5D">
      <w:pPr>
        <w:pStyle w:val="NormalWeb"/>
        <w:numPr>
          <w:ilvl w:val="0"/>
          <w:numId w:val="20"/>
        </w:numPr>
        <w:spacing w:before="0" w:beforeAutospacing="0" w:after="0" w:afterAutospacing="0"/>
        <w:jc w:val="both"/>
        <w:divId w:val="905192154"/>
        <w:rPr>
          <w:bCs/>
        </w:rPr>
      </w:pPr>
      <w:r>
        <w:rPr>
          <w:bCs/>
        </w:rPr>
        <w:t>_____ Miscellaneous - ____________________________________________</w:t>
      </w:r>
    </w:p>
    <w:p w14:paraId="6BCB7FCC" w14:textId="4CF1EB15" w:rsidR="00920C5D" w:rsidRDefault="00920C5D" w:rsidP="00920C5D">
      <w:pPr>
        <w:pStyle w:val="NormalWeb"/>
        <w:spacing w:before="0" w:beforeAutospacing="0" w:after="0" w:afterAutospacing="0"/>
        <w:jc w:val="both"/>
        <w:divId w:val="905192154"/>
        <w:rPr>
          <w:b/>
          <w:bCs/>
          <w:i/>
        </w:rPr>
      </w:pPr>
    </w:p>
    <w:p w14:paraId="77D4539A" w14:textId="07C97A84" w:rsidR="00920C5D" w:rsidRDefault="00AC6103" w:rsidP="00920C5D">
      <w:pPr>
        <w:pStyle w:val="NormalWeb"/>
        <w:spacing w:before="0" w:beforeAutospacing="0" w:after="0" w:afterAutospacing="0"/>
        <w:jc w:val="both"/>
        <w:divId w:val="905192154"/>
        <w:rPr>
          <w:b/>
          <w:bCs/>
          <w:i/>
        </w:rPr>
      </w:pPr>
      <w:r>
        <w:rPr>
          <w:b/>
          <w:bCs/>
          <w:i/>
        </w:rPr>
        <w:t xml:space="preserve">Additional Fee for </w:t>
      </w:r>
      <w:r w:rsidR="00920C5D">
        <w:rPr>
          <w:b/>
          <w:bCs/>
          <w:i/>
        </w:rPr>
        <w:t>Delivery</w:t>
      </w:r>
      <w:r>
        <w:rPr>
          <w:b/>
          <w:bCs/>
          <w:i/>
        </w:rPr>
        <w:t xml:space="preserve"> (if applicable)</w:t>
      </w:r>
      <w:r w:rsidR="00920C5D">
        <w:rPr>
          <w:b/>
          <w:bCs/>
          <w:i/>
        </w:rPr>
        <w:t>:</w:t>
      </w:r>
    </w:p>
    <w:p w14:paraId="00BFDB2F" w14:textId="543C9268" w:rsidR="00920C5D" w:rsidRDefault="00920C5D" w:rsidP="00920C5D">
      <w:pPr>
        <w:pStyle w:val="NormalWeb"/>
        <w:spacing w:before="0" w:beforeAutospacing="0" w:after="0" w:afterAutospacing="0"/>
        <w:jc w:val="both"/>
        <w:divId w:val="905192154"/>
        <w:rPr>
          <w:b/>
          <w:bCs/>
          <w:i/>
        </w:rPr>
      </w:pPr>
    </w:p>
    <w:p w14:paraId="32C96F48" w14:textId="298897E7" w:rsidR="00920C5D" w:rsidRDefault="00920C5D" w:rsidP="00920C5D">
      <w:pPr>
        <w:pStyle w:val="NormalWeb"/>
        <w:spacing w:before="0" w:beforeAutospacing="0" w:after="0" w:afterAutospacing="0"/>
        <w:jc w:val="both"/>
        <w:divId w:val="905192154"/>
        <w:rPr>
          <w:b/>
          <w:bCs/>
          <w:i/>
        </w:rPr>
      </w:pPr>
    </w:p>
    <w:p w14:paraId="78383635" w14:textId="4B3DC774" w:rsidR="00920C5D" w:rsidRDefault="00920C5D" w:rsidP="00920C5D">
      <w:pPr>
        <w:pStyle w:val="NormalWeb"/>
        <w:spacing w:before="0" w:beforeAutospacing="0" w:after="0" w:afterAutospacing="0"/>
        <w:jc w:val="both"/>
        <w:divId w:val="905192154"/>
        <w:rPr>
          <w:b/>
          <w:bCs/>
          <w:i/>
        </w:rPr>
      </w:pPr>
    </w:p>
    <w:p w14:paraId="1C1999B7" w14:textId="7F6EB3D3" w:rsidR="00920C5D" w:rsidRDefault="00920C5D" w:rsidP="00920C5D">
      <w:pPr>
        <w:pStyle w:val="NormalWeb"/>
        <w:spacing w:before="0" w:beforeAutospacing="0" w:after="0" w:afterAutospacing="0"/>
        <w:jc w:val="both"/>
        <w:divId w:val="905192154"/>
        <w:rPr>
          <w:b/>
          <w:bCs/>
          <w:i/>
        </w:rPr>
      </w:pPr>
    </w:p>
    <w:p w14:paraId="54F5A81A" w14:textId="4612DAD5" w:rsidR="00920C5D" w:rsidRDefault="00AC6103" w:rsidP="00920C5D">
      <w:pPr>
        <w:pStyle w:val="NormalWeb"/>
        <w:spacing w:before="0" w:beforeAutospacing="0" w:after="0" w:afterAutospacing="0"/>
        <w:jc w:val="both"/>
        <w:divId w:val="905192154"/>
        <w:rPr>
          <w:b/>
          <w:bCs/>
          <w:i/>
        </w:rPr>
      </w:pPr>
      <w:r>
        <w:rPr>
          <w:b/>
          <w:bCs/>
          <w:i/>
        </w:rPr>
        <w:t xml:space="preserve">Additional Fee for </w:t>
      </w:r>
      <w:r w:rsidR="00920C5D">
        <w:rPr>
          <w:b/>
          <w:bCs/>
          <w:i/>
        </w:rPr>
        <w:t>Assembly</w:t>
      </w:r>
      <w:r>
        <w:rPr>
          <w:b/>
          <w:bCs/>
          <w:i/>
        </w:rPr>
        <w:t xml:space="preserve"> (if applicable)</w:t>
      </w:r>
      <w:r w:rsidR="00920C5D">
        <w:rPr>
          <w:b/>
          <w:bCs/>
          <w:i/>
        </w:rPr>
        <w:t>:</w:t>
      </w:r>
    </w:p>
    <w:p w14:paraId="1572A911" w14:textId="45DB7613" w:rsidR="00920C5D" w:rsidRDefault="00920C5D" w:rsidP="00920C5D">
      <w:pPr>
        <w:pStyle w:val="NormalWeb"/>
        <w:spacing w:before="0" w:beforeAutospacing="0" w:after="0" w:afterAutospacing="0"/>
        <w:jc w:val="both"/>
        <w:divId w:val="905192154"/>
        <w:rPr>
          <w:b/>
          <w:bCs/>
          <w:i/>
        </w:rPr>
      </w:pPr>
    </w:p>
    <w:p w14:paraId="0F4DA3ED" w14:textId="440A54F4" w:rsidR="00920C5D" w:rsidRDefault="00920C5D" w:rsidP="00920C5D">
      <w:pPr>
        <w:pStyle w:val="NormalWeb"/>
        <w:spacing w:before="0" w:beforeAutospacing="0" w:after="0" w:afterAutospacing="0"/>
        <w:jc w:val="both"/>
        <w:divId w:val="905192154"/>
        <w:rPr>
          <w:b/>
          <w:bCs/>
          <w:i/>
        </w:rPr>
      </w:pPr>
    </w:p>
    <w:p w14:paraId="5B69EC88" w14:textId="41CD050D" w:rsidR="00920C5D" w:rsidRDefault="00920C5D" w:rsidP="00920C5D">
      <w:pPr>
        <w:pStyle w:val="NormalWeb"/>
        <w:spacing w:before="0" w:beforeAutospacing="0" w:after="0" w:afterAutospacing="0"/>
        <w:jc w:val="both"/>
        <w:divId w:val="905192154"/>
        <w:rPr>
          <w:b/>
          <w:bCs/>
          <w:i/>
        </w:rPr>
      </w:pPr>
    </w:p>
    <w:p w14:paraId="71479205" w14:textId="60E40C9C" w:rsidR="00920C5D" w:rsidRDefault="00920C5D" w:rsidP="00920C5D">
      <w:pPr>
        <w:pStyle w:val="NormalWeb"/>
        <w:spacing w:before="0" w:beforeAutospacing="0" w:after="0" w:afterAutospacing="0"/>
        <w:jc w:val="both"/>
        <w:divId w:val="905192154"/>
        <w:rPr>
          <w:b/>
          <w:bCs/>
          <w:i/>
        </w:rPr>
      </w:pPr>
    </w:p>
    <w:p w14:paraId="27C4A9EB" w14:textId="0A44360E" w:rsidR="00920C5D" w:rsidRDefault="00AC6103" w:rsidP="00920C5D">
      <w:pPr>
        <w:pStyle w:val="NormalWeb"/>
        <w:spacing w:before="0" w:beforeAutospacing="0" w:after="0" w:afterAutospacing="0"/>
        <w:jc w:val="both"/>
        <w:divId w:val="905192154"/>
        <w:rPr>
          <w:b/>
          <w:bCs/>
          <w:i/>
        </w:rPr>
      </w:pPr>
      <w:r>
        <w:rPr>
          <w:b/>
          <w:bCs/>
          <w:i/>
        </w:rPr>
        <w:t xml:space="preserve">Additional Fee for </w:t>
      </w:r>
      <w:r w:rsidR="00920C5D">
        <w:rPr>
          <w:b/>
          <w:bCs/>
          <w:i/>
        </w:rPr>
        <w:t>Return</w:t>
      </w:r>
      <w:r>
        <w:rPr>
          <w:b/>
          <w:bCs/>
          <w:i/>
        </w:rPr>
        <w:t xml:space="preserve"> (if applicable)</w:t>
      </w:r>
      <w:r w:rsidR="00920C5D">
        <w:rPr>
          <w:b/>
          <w:bCs/>
          <w:i/>
        </w:rPr>
        <w:t>:</w:t>
      </w:r>
    </w:p>
    <w:p w14:paraId="75DA7E44" w14:textId="5876976C" w:rsidR="00AC6103" w:rsidRDefault="00AC6103" w:rsidP="00920C5D">
      <w:pPr>
        <w:pStyle w:val="NormalWeb"/>
        <w:spacing w:before="0" w:beforeAutospacing="0" w:after="0" w:afterAutospacing="0"/>
        <w:jc w:val="both"/>
        <w:divId w:val="905192154"/>
        <w:rPr>
          <w:b/>
          <w:bCs/>
          <w:i/>
        </w:rPr>
      </w:pPr>
    </w:p>
    <w:p w14:paraId="589BF77B" w14:textId="2F3BDA38" w:rsidR="00AC6103" w:rsidRDefault="00AC6103" w:rsidP="00920C5D">
      <w:pPr>
        <w:pStyle w:val="NormalWeb"/>
        <w:spacing w:before="0" w:beforeAutospacing="0" w:after="0" w:afterAutospacing="0"/>
        <w:jc w:val="both"/>
        <w:divId w:val="905192154"/>
        <w:rPr>
          <w:b/>
          <w:bCs/>
          <w:i/>
        </w:rPr>
      </w:pPr>
      <w:r>
        <w:rPr>
          <w:b/>
          <w:bCs/>
          <w:i/>
        </w:rPr>
        <w:t>Rental Fee (includes charges for delivery, assembly, and return, if applicable):</w:t>
      </w:r>
    </w:p>
    <w:p w14:paraId="262F57E8" w14:textId="03FDBBD6" w:rsidR="00AC6103" w:rsidRDefault="00AC6103" w:rsidP="00920C5D">
      <w:pPr>
        <w:pStyle w:val="NormalWeb"/>
        <w:spacing w:before="0" w:beforeAutospacing="0" w:after="0" w:afterAutospacing="0"/>
        <w:jc w:val="both"/>
        <w:divId w:val="905192154"/>
        <w:rPr>
          <w:b/>
          <w:bCs/>
          <w:i/>
        </w:rPr>
      </w:pPr>
    </w:p>
    <w:p w14:paraId="7B7D1210" w14:textId="77777777" w:rsidR="00AC6103" w:rsidRDefault="00AC6103" w:rsidP="00AC6103">
      <w:pPr>
        <w:pStyle w:val="NormalWeb"/>
        <w:spacing w:before="0" w:beforeAutospacing="0" w:after="0" w:afterAutospacing="0"/>
        <w:jc w:val="both"/>
        <w:divId w:val="905192154"/>
        <w:rPr>
          <w:bCs/>
        </w:rPr>
      </w:pPr>
      <w:r>
        <w:rPr>
          <w:bCs/>
        </w:rPr>
        <w:t>The total costs to rent the above listed items on the date and time requested in the Agreement is:</w:t>
      </w:r>
    </w:p>
    <w:p w14:paraId="082AF8DC" w14:textId="77777777" w:rsidR="00AC6103" w:rsidRDefault="00AC6103" w:rsidP="00AC6103">
      <w:pPr>
        <w:pStyle w:val="NormalWeb"/>
        <w:spacing w:before="0" w:beforeAutospacing="0" w:after="0" w:afterAutospacing="0"/>
        <w:jc w:val="both"/>
        <w:divId w:val="905192154"/>
        <w:rPr>
          <w:bCs/>
        </w:rPr>
      </w:pPr>
    </w:p>
    <w:p w14:paraId="7399CBF0" w14:textId="77777777" w:rsidR="00AC6103" w:rsidRDefault="00AC6103" w:rsidP="00AC6103">
      <w:pPr>
        <w:pStyle w:val="NormalWeb"/>
        <w:spacing w:before="0" w:beforeAutospacing="0" w:after="0" w:afterAutospacing="0"/>
        <w:jc w:val="both"/>
        <w:divId w:val="905192154"/>
        <w:rPr>
          <w:bCs/>
        </w:rPr>
      </w:pPr>
      <w:r>
        <w:rPr>
          <w:bCs/>
        </w:rPr>
        <w:t>$__________________</w:t>
      </w:r>
    </w:p>
    <w:p w14:paraId="6E31A2FB" w14:textId="77777777" w:rsidR="00AC6103" w:rsidRDefault="00AC6103" w:rsidP="00AC6103">
      <w:pPr>
        <w:pStyle w:val="NormalWeb"/>
        <w:spacing w:before="0" w:beforeAutospacing="0" w:after="0" w:afterAutospacing="0"/>
        <w:jc w:val="both"/>
        <w:divId w:val="905192154"/>
        <w:rPr>
          <w:bCs/>
        </w:rPr>
      </w:pPr>
    </w:p>
    <w:p w14:paraId="01466D80" w14:textId="77777777" w:rsidR="00AC6103" w:rsidRDefault="00AC6103" w:rsidP="00AC6103">
      <w:pPr>
        <w:pStyle w:val="NormalWeb"/>
        <w:spacing w:before="0" w:beforeAutospacing="0" w:after="0" w:afterAutospacing="0"/>
        <w:jc w:val="both"/>
        <w:divId w:val="905192154"/>
        <w:rPr>
          <w:bCs/>
        </w:rPr>
      </w:pPr>
      <w:r>
        <w:rPr>
          <w:bCs/>
        </w:rPr>
        <w:t>The Rental Fee shall be paid as follows:</w:t>
      </w:r>
    </w:p>
    <w:p w14:paraId="05E373C9" w14:textId="77777777" w:rsidR="00AC6103" w:rsidRDefault="00AC6103" w:rsidP="00AC6103">
      <w:pPr>
        <w:pStyle w:val="NormalWeb"/>
        <w:spacing w:before="0" w:beforeAutospacing="0" w:after="0" w:afterAutospacing="0"/>
        <w:jc w:val="both"/>
        <w:divId w:val="905192154"/>
        <w:rPr>
          <w:bCs/>
        </w:rPr>
      </w:pPr>
    </w:p>
    <w:p w14:paraId="01DDA6EA" w14:textId="617E51FB" w:rsidR="00AC6103" w:rsidRDefault="00AC6103" w:rsidP="00AC6103">
      <w:pPr>
        <w:pStyle w:val="NormalWeb"/>
        <w:spacing w:before="0" w:beforeAutospacing="0" w:after="0" w:afterAutospacing="0"/>
        <w:jc w:val="both"/>
        <w:divId w:val="905192154"/>
        <w:rPr>
          <w:bCs/>
        </w:rPr>
      </w:pPr>
      <w:r>
        <w:rPr>
          <w:bCs/>
        </w:rPr>
        <w:t>50% of the Rental Fee shall be paid upon execution of this Agreement</w:t>
      </w:r>
      <w:ins w:id="0" w:author="EliteBook" w:date="2024-07-15T20:18:00Z">
        <w:r w:rsidR="00B75CD6">
          <w:rPr>
            <w:bCs/>
          </w:rPr>
          <w:t xml:space="preserve"> (the “Reservation Fee”)</w:t>
        </w:r>
      </w:ins>
      <w:r>
        <w:rPr>
          <w:bCs/>
        </w:rPr>
        <w:t xml:space="preserve">.  The remaining balance shall be paid at least twenty-four hours prior to the Event.  </w:t>
      </w:r>
      <w:ins w:id="1" w:author="EliteBook" w:date="2024-07-15T20:19:00Z">
        <w:r w:rsidR="00B75CD6">
          <w:rPr>
            <w:bCs/>
          </w:rPr>
          <w:t>The Reservation Fee is non-refundable.</w:t>
        </w:r>
      </w:ins>
    </w:p>
    <w:p w14:paraId="2F590328" w14:textId="77777777" w:rsidR="00AC6103" w:rsidRDefault="00AC6103" w:rsidP="00AC6103">
      <w:pPr>
        <w:pStyle w:val="NormalWeb"/>
        <w:spacing w:before="0" w:beforeAutospacing="0" w:after="0" w:afterAutospacing="0"/>
        <w:jc w:val="both"/>
        <w:divId w:val="905192154"/>
        <w:rPr>
          <w:bCs/>
        </w:rPr>
      </w:pPr>
    </w:p>
    <w:p w14:paraId="04DAED2E" w14:textId="77777777" w:rsidR="00AC6103" w:rsidRDefault="00AC6103" w:rsidP="00AC6103">
      <w:pPr>
        <w:pStyle w:val="NormalWeb"/>
        <w:spacing w:before="0" w:beforeAutospacing="0" w:after="0" w:afterAutospacing="0"/>
        <w:jc w:val="both"/>
        <w:divId w:val="905192154"/>
        <w:rPr>
          <w:bCs/>
        </w:rPr>
      </w:pPr>
      <w:r>
        <w:rPr>
          <w:bCs/>
        </w:rPr>
        <w:t>Renter agrees to have the Rental Fee charged to the following credit card:</w:t>
      </w:r>
    </w:p>
    <w:p w14:paraId="5DC9B5FB" w14:textId="77777777" w:rsidR="00AC6103" w:rsidRDefault="00AC6103" w:rsidP="00AC6103">
      <w:pPr>
        <w:pStyle w:val="NormalWeb"/>
        <w:spacing w:before="0" w:beforeAutospacing="0" w:after="0" w:afterAutospacing="0"/>
        <w:jc w:val="both"/>
        <w:divId w:val="905192154"/>
        <w:rPr>
          <w:bCs/>
        </w:rPr>
      </w:pPr>
    </w:p>
    <w:p w14:paraId="1E5747D6" w14:textId="77777777" w:rsidR="00AC6103" w:rsidRDefault="00AC6103" w:rsidP="00AC6103">
      <w:pPr>
        <w:pStyle w:val="NormalWeb"/>
        <w:spacing w:before="0" w:beforeAutospacing="0" w:after="0" w:afterAutospacing="0"/>
        <w:jc w:val="both"/>
        <w:divId w:val="905192154"/>
        <w:rPr>
          <w:bCs/>
        </w:rPr>
      </w:pPr>
      <w:r>
        <w:rPr>
          <w:bCs/>
        </w:rPr>
        <w:t>_________________________ (name on card)</w:t>
      </w:r>
    </w:p>
    <w:p w14:paraId="156B9491" w14:textId="77777777" w:rsidR="00AC6103" w:rsidRDefault="00AC6103" w:rsidP="00AC6103">
      <w:pPr>
        <w:pStyle w:val="NormalWeb"/>
        <w:spacing w:before="0" w:beforeAutospacing="0" w:after="0" w:afterAutospacing="0"/>
        <w:jc w:val="both"/>
        <w:divId w:val="905192154"/>
        <w:rPr>
          <w:bCs/>
        </w:rPr>
      </w:pPr>
    </w:p>
    <w:p w14:paraId="5B2F3E83" w14:textId="77777777" w:rsidR="00AC6103" w:rsidRDefault="00AC6103" w:rsidP="00AC6103">
      <w:pPr>
        <w:pStyle w:val="NormalWeb"/>
        <w:spacing w:before="0" w:beforeAutospacing="0" w:after="0" w:afterAutospacing="0"/>
        <w:jc w:val="both"/>
        <w:divId w:val="905192154"/>
        <w:rPr>
          <w:bCs/>
        </w:rPr>
      </w:pPr>
      <w:r>
        <w:rPr>
          <w:bCs/>
        </w:rPr>
        <w:t>__________________________________ (address on card)</w:t>
      </w:r>
    </w:p>
    <w:p w14:paraId="3E7E1E80" w14:textId="77777777" w:rsidR="00AC6103" w:rsidRDefault="00AC6103" w:rsidP="00AC6103">
      <w:pPr>
        <w:pStyle w:val="NormalWeb"/>
        <w:spacing w:before="0" w:beforeAutospacing="0" w:after="0" w:afterAutospacing="0"/>
        <w:jc w:val="both"/>
        <w:divId w:val="905192154"/>
        <w:rPr>
          <w:bCs/>
        </w:rPr>
      </w:pPr>
      <w:r>
        <w:rPr>
          <w:bCs/>
        </w:rPr>
        <w:t>__________________________________ (card number)</w:t>
      </w:r>
    </w:p>
    <w:p w14:paraId="0764F875" w14:textId="77777777" w:rsidR="00AC6103" w:rsidRDefault="00AC6103" w:rsidP="00AC6103">
      <w:pPr>
        <w:pStyle w:val="NormalWeb"/>
        <w:spacing w:before="0" w:beforeAutospacing="0" w:after="0" w:afterAutospacing="0"/>
        <w:jc w:val="both"/>
        <w:divId w:val="905192154"/>
        <w:rPr>
          <w:bCs/>
        </w:rPr>
      </w:pPr>
    </w:p>
    <w:p w14:paraId="479C5FD1" w14:textId="77777777" w:rsidR="00AC6103" w:rsidRDefault="00AC6103" w:rsidP="00AC6103">
      <w:pPr>
        <w:pStyle w:val="NormalWeb"/>
        <w:spacing w:before="0" w:beforeAutospacing="0" w:after="0" w:afterAutospacing="0"/>
        <w:jc w:val="both"/>
        <w:divId w:val="905192154"/>
        <w:rPr>
          <w:bCs/>
        </w:rPr>
      </w:pPr>
      <w:r>
        <w:rPr>
          <w:bCs/>
        </w:rPr>
        <w:t>______________________________ (expiration date)</w:t>
      </w:r>
    </w:p>
    <w:p w14:paraId="5514C16C" w14:textId="77777777" w:rsidR="00AC6103" w:rsidRDefault="00AC6103" w:rsidP="00AC6103">
      <w:pPr>
        <w:pStyle w:val="NormalWeb"/>
        <w:spacing w:before="0" w:beforeAutospacing="0" w:after="0" w:afterAutospacing="0"/>
        <w:jc w:val="both"/>
        <w:divId w:val="905192154"/>
        <w:rPr>
          <w:bCs/>
        </w:rPr>
      </w:pPr>
    </w:p>
    <w:p w14:paraId="184D26AD" w14:textId="77777777" w:rsidR="00AC6103" w:rsidRDefault="00AC6103" w:rsidP="00AC6103">
      <w:pPr>
        <w:pStyle w:val="NormalWeb"/>
        <w:spacing w:before="0" w:beforeAutospacing="0" w:after="0" w:afterAutospacing="0"/>
        <w:jc w:val="both"/>
        <w:divId w:val="905192154"/>
        <w:rPr>
          <w:bCs/>
        </w:rPr>
      </w:pPr>
      <w:r>
        <w:rPr>
          <w:bCs/>
        </w:rPr>
        <w:t>_________________________(security code)</w:t>
      </w:r>
    </w:p>
    <w:p w14:paraId="62D1778A" w14:textId="77777777" w:rsidR="00AC6103" w:rsidRDefault="00AC6103" w:rsidP="00AC6103">
      <w:pPr>
        <w:pStyle w:val="NormalWeb"/>
        <w:spacing w:before="0" w:beforeAutospacing="0" w:after="0" w:afterAutospacing="0"/>
        <w:jc w:val="both"/>
        <w:divId w:val="905192154"/>
        <w:rPr>
          <w:bCs/>
        </w:rPr>
      </w:pPr>
    </w:p>
    <w:p w14:paraId="18E3C7EB" w14:textId="4D9F39C3" w:rsidR="00AC6103" w:rsidRDefault="00AC6103" w:rsidP="00AC6103">
      <w:pPr>
        <w:pStyle w:val="NormalWeb"/>
        <w:spacing w:before="0" w:beforeAutospacing="0" w:after="0" w:afterAutospacing="0"/>
        <w:jc w:val="both"/>
        <w:divId w:val="905192154"/>
        <w:rPr>
          <w:bCs/>
        </w:rPr>
      </w:pPr>
      <w:r>
        <w:rPr>
          <w:bCs/>
        </w:rPr>
        <w:t xml:space="preserve">If Renter notifies Total Tent at least </w:t>
      </w:r>
      <w:del w:id="2" w:author="EliteBook" w:date="2024-07-15T20:19:00Z">
        <w:r w:rsidDel="00B75CD6">
          <w:rPr>
            <w:bCs/>
          </w:rPr>
          <w:delText xml:space="preserve">one month </w:delText>
        </w:r>
      </w:del>
      <w:ins w:id="3" w:author="EliteBook" w:date="2024-07-15T20:19:00Z">
        <w:r w:rsidR="00B75CD6">
          <w:rPr>
            <w:bCs/>
          </w:rPr>
          <w:t xml:space="preserve">___________________ days/weeks/months </w:t>
        </w:r>
      </w:ins>
      <w:r>
        <w:rPr>
          <w:bCs/>
        </w:rPr>
        <w:t xml:space="preserve">prior to the Event that the Event has been canceled, or that Renter no longer needs to rent the Rented Items, any of the Rental Fee that </w:t>
      </w:r>
      <w:ins w:id="4" w:author="EliteBook" w:date="2024-07-15T20:20:00Z">
        <w:r w:rsidR="00B75CD6">
          <w:rPr>
            <w:bCs/>
          </w:rPr>
          <w:t xml:space="preserve">is above and beyond the amount of the Reservation Fee and </w:t>
        </w:r>
      </w:ins>
      <w:r>
        <w:rPr>
          <w:bCs/>
        </w:rPr>
        <w:t>was paid to Total Tent by Renter shall be fully refunded.</w:t>
      </w:r>
    </w:p>
    <w:p w14:paraId="75795397" w14:textId="77777777" w:rsidR="00AC6103" w:rsidRDefault="00AC6103" w:rsidP="00AC6103">
      <w:pPr>
        <w:pStyle w:val="NormalWeb"/>
        <w:spacing w:before="0" w:beforeAutospacing="0" w:after="0" w:afterAutospacing="0"/>
        <w:jc w:val="both"/>
        <w:divId w:val="905192154"/>
        <w:rPr>
          <w:bCs/>
        </w:rPr>
      </w:pPr>
    </w:p>
    <w:p w14:paraId="1E86C51A" w14:textId="67220347" w:rsidR="00AC6103" w:rsidRDefault="00AC6103" w:rsidP="00AC6103">
      <w:pPr>
        <w:pStyle w:val="NormalWeb"/>
        <w:spacing w:before="0" w:beforeAutospacing="0" w:after="0" w:afterAutospacing="0"/>
        <w:jc w:val="both"/>
        <w:divId w:val="905192154"/>
        <w:rPr>
          <w:ins w:id="5" w:author="EliteBook" w:date="2024-07-15T20:21:00Z"/>
          <w:bCs/>
        </w:rPr>
      </w:pPr>
      <w:r>
        <w:rPr>
          <w:bCs/>
        </w:rPr>
        <w:t xml:space="preserve">If Renter notifies Total Tent less than </w:t>
      </w:r>
      <w:ins w:id="6" w:author="EliteBook" w:date="2024-07-15T20:21:00Z">
        <w:r w:rsidR="00B75CD6">
          <w:rPr>
            <w:bCs/>
          </w:rPr>
          <w:t>___________________ days/weeks/months</w:t>
        </w:r>
        <w:r w:rsidR="00B75CD6" w:rsidDel="00B75CD6">
          <w:rPr>
            <w:bCs/>
          </w:rPr>
          <w:t xml:space="preserve"> </w:t>
        </w:r>
        <w:r w:rsidR="00B75CD6">
          <w:rPr>
            <w:bCs/>
          </w:rPr>
          <w:t xml:space="preserve"> </w:t>
        </w:r>
      </w:ins>
      <w:del w:id="7" w:author="EliteBook" w:date="2024-07-15T20:21:00Z">
        <w:r w:rsidDel="00B75CD6">
          <w:rPr>
            <w:bCs/>
          </w:rPr>
          <w:delText xml:space="preserve">one month </w:delText>
        </w:r>
      </w:del>
      <w:r>
        <w:rPr>
          <w:bCs/>
        </w:rPr>
        <w:t>prior to the Event hat the Event has been canceled, or that Renter no longer needs to rent the Rented Items, Total Tent shall be entitled to retain all amounts paid by Rent</w:t>
      </w:r>
      <w:ins w:id="8" w:author="EliteBook" w:date="2024-07-15T20:21:00Z">
        <w:r w:rsidR="00B75CD6">
          <w:rPr>
            <w:bCs/>
          </w:rPr>
          <w:t>er</w:t>
        </w:r>
      </w:ins>
      <w:r>
        <w:rPr>
          <w:bCs/>
        </w:rPr>
        <w:t xml:space="preserve"> to Total Tent to rent the Rented Items.</w:t>
      </w:r>
    </w:p>
    <w:p w14:paraId="1EE4AC3D" w14:textId="35CCEEE0" w:rsidR="00B75CD6" w:rsidRDefault="00B75CD6" w:rsidP="00AC6103">
      <w:pPr>
        <w:pStyle w:val="NormalWeb"/>
        <w:spacing w:before="0" w:beforeAutospacing="0" w:after="0" w:afterAutospacing="0"/>
        <w:jc w:val="both"/>
        <w:divId w:val="905192154"/>
        <w:rPr>
          <w:ins w:id="9" w:author="EliteBook" w:date="2024-07-15T20:21:00Z"/>
          <w:bCs/>
        </w:rPr>
      </w:pPr>
    </w:p>
    <w:p w14:paraId="11F4DFA5" w14:textId="18E2B1C5" w:rsidR="00B75CD6" w:rsidRDefault="00B75CD6" w:rsidP="00AC6103">
      <w:pPr>
        <w:pStyle w:val="NormalWeb"/>
        <w:spacing w:before="0" w:beforeAutospacing="0" w:after="0" w:afterAutospacing="0"/>
        <w:jc w:val="both"/>
        <w:divId w:val="905192154"/>
        <w:rPr>
          <w:ins w:id="10" w:author="EliteBook" w:date="2024-07-15T20:24:00Z"/>
        </w:rPr>
      </w:pPr>
      <w:ins w:id="11" w:author="EliteBook" w:date="2024-07-15T20:21:00Z">
        <w:r>
          <w:t xml:space="preserve">In case of </w:t>
        </w:r>
      </w:ins>
      <w:ins w:id="12" w:author="EliteBook" w:date="2024-07-15T20:23:00Z">
        <w:r>
          <w:t xml:space="preserve">a </w:t>
        </w:r>
      </w:ins>
      <w:ins w:id="13" w:author="EliteBook" w:date="2024-07-15T20:21:00Z">
        <w:r>
          <w:t>Renter emergency</w:t>
        </w:r>
      </w:ins>
      <w:ins w:id="14" w:author="EliteBook" w:date="2024-07-15T20:22:00Z">
        <w:r>
          <w:t>, Total Tent, at its sole discretion shall make reasonable</w:t>
        </w:r>
      </w:ins>
      <w:ins w:id="15" w:author="EliteBook" w:date="2024-07-15T20:21:00Z">
        <w:r>
          <w:t xml:space="preserve"> effort</w:t>
        </w:r>
      </w:ins>
      <w:ins w:id="16" w:author="EliteBook" w:date="2024-07-15T20:22:00Z">
        <w:r>
          <w:t>s</w:t>
        </w:r>
      </w:ins>
      <w:ins w:id="17" w:author="EliteBook" w:date="2024-07-15T20:21:00Z">
        <w:r>
          <w:t xml:space="preserve"> to reschedule the event</w:t>
        </w:r>
      </w:ins>
      <w:ins w:id="18" w:author="EliteBook" w:date="2024-07-15T20:22:00Z">
        <w:r>
          <w:t xml:space="preserve">.  Nothing contained herein shall be construed to required Total Tent to reschedule an Event or </w:t>
        </w:r>
      </w:ins>
      <w:ins w:id="19" w:author="EliteBook" w:date="2024-07-15T20:23:00Z">
        <w:r>
          <w:t>to refund any amounts to Renter beyond those amounts expressly required to be refund per the Rental Agreement and this Exhibit.</w:t>
        </w:r>
      </w:ins>
    </w:p>
    <w:p w14:paraId="4E43B204" w14:textId="6E4C4BDC" w:rsidR="00B75CD6" w:rsidRDefault="00B75CD6" w:rsidP="00AC6103">
      <w:pPr>
        <w:pStyle w:val="NormalWeb"/>
        <w:spacing w:before="0" w:beforeAutospacing="0" w:after="0" w:afterAutospacing="0"/>
        <w:jc w:val="both"/>
        <w:divId w:val="905192154"/>
        <w:rPr>
          <w:ins w:id="20" w:author="EliteBook" w:date="2024-07-15T20:24:00Z"/>
        </w:rPr>
      </w:pPr>
    </w:p>
    <w:p w14:paraId="000725AC" w14:textId="4C92DEC4" w:rsidR="00B75CD6" w:rsidRDefault="00B75CD6" w:rsidP="00AC6103">
      <w:pPr>
        <w:pStyle w:val="NormalWeb"/>
        <w:spacing w:before="0" w:beforeAutospacing="0" w:after="0" w:afterAutospacing="0"/>
        <w:jc w:val="both"/>
        <w:divId w:val="905192154"/>
        <w:rPr>
          <w:bCs/>
        </w:rPr>
      </w:pPr>
      <w:ins w:id="21" w:author="EliteBook" w:date="2024-07-15T20:24:00Z">
        <w:r>
          <w:t>The Parties acknowledge that this Exhibit does not include taxes that my be required to be paid for the rented items and services (sales and use t</w:t>
        </w:r>
      </w:ins>
      <w:ins w:id="22" w:author="EliteBook" w:date="2024-07-15T20:25:00Z">
        <w:r>
          <w:t>ax, etc.).  Said taxes are likely to increase the total owed by Renter and shall appear on the final invoice.</w:t>
        </w:r>
      </w:ins>
      <w:bookmarkStart w:id="23" w:name="_GoBack"/>
      <w:bookmarkEnd w:id="23"/>
    </w:p>
    <w:p w14:paraId="16E9EC3D" w14:textId="11C05181" w:rsidR="00AC6103" w:rsidRDefault="00AC6103" w:rsidP="00AC6103">
      <w:pPr>
        <w:pStyle w:val="NormalWeb"/>
        <w:spacing w:before="0" w:beforeAutospacing="0" w:after="0" w:afterAutospacing="0"/>
        <w:jc w:val="both"/>
        <w:divId w:val="905192154"/>
        <w:rPr>
          <w:bCs/>
        </w:rPr>
      </w:pPr>
    </w:p>
    <w:p w14:paraId="11C8909E" w14:textId="77777777" w:rsidR="00AC6103" w:rsidRDefault="00AC6103" w:rsidP="00AC6103">
      <w:pPr>
        <w:pStyle w:val="NormalWeb"/>
        <w:spacing w:before="0" w:beforeAutospacing="0" w:after="0" w:afterAutospacing="0"/>
        <w:jc w:val="both"/>
        <w:divId w:val="905192154"/>
      </w:pPr>
      <w:r>
        <w:t>TOTAL TENT:</w:t>
      </w:r>
      <w:r>
        <w:tab/>
      </w:r>
      <w:r>
        <w:tab/>
      </w:r>
      <w:r>
        <w:tab/>
      </w:r>
      <w:r>
        <w:tab/>
        <w:t>RENTER:</w:t>
      </w:r>
    </w:p>
    <w:p w14:paraId="5660AC74" w14:textId="77777777" w:rsidR="00AC6103" w:rsidRDefault="00AC6103" w:rsidP="00AC6103">
      <w:pPr>
        <w:pStyle w:val="NormalWeb"/>
        <w:spacing w:before="0" w:beforeAutospacing="0" w:after="0" w:afterAutospacing="0"/>
        <w:jc w:val="both"/>
        <w:divId w:val="905192154"/>
      </w:pPr>
    </w:p>
    <w:p w14:paraId="55C4BAAD" w14:textId="77777777" w:rsidR="00AC6103" w:rsidRDefault="00AC6103" w:rsidP="00AC6103">
      <w:pPr>
        <w:pStyle w:val="NormalWeb"/>
        <w:spacing w:before="0" w:beforeAutospacing="0" w:after="0" w:afterAutospacing="0"/>
        <w:jc w:val="both"/>
        <w:divId w:val="905192154"/>
      </w:pPr>
    </w:p>
    <w:p w14:paraId="773A6532" w14:textId="77777777" w:rsidR="00AC6103" w:rsidRDefault="00AC6103" w:rsidP="00AC6103">
      <w:pPr>
        <w:pStyle w:val="NormalWeb"/>
        <w:spacing w:before="0" w:beforeAutospacing="0" w:after="0" w:afterAutospacing="0"/>
        <w:jc w:val="both"/>
        <w:divId w:val="905192154"/>
      </w:pPr>
      <w:r>
        <w:t>__________________________</w:t>
      </w:r>
      <w:r>
        <w:tab/>
      </w:r>
      <w:r>
        <w:tab/>
        <w:t>___________________________</w:t>
      </w:r>
    </w:p>
    <w:p w14:paraId="16493404" w14:textId="77777777" w:rsidR="00AC6103" w:rsidRDefault="00AC6103" w:rsidP="00AC6103">
      <w:pPr>
        <w:pStyle w:val="NormalWeb"/>
        <w:spacing w:before="0" w:beforeAutospacing="0" w:after="0" w:afterAutospacing="0"/>
        <w:jc w:val="both"/>
        <w:divId w:val="905192154"/>
      </w:pPr>
      <w:r>
        <w:t>Aneal Khimani</w:t>
      </w:r>
      <w:r>
        <w:tab/>
      </w:r>
      <w:r>
        <w:tab/>
      </w:r>
      <w:r>
        <w:tab/>
      </w:r>
      <w:r>
        <w:tab/>
        <w:t>(signature)</w:t>
      </w:r>
    </w:p>
    <w:p w14:paraId="115D32E1" w14:textId="77777777" w:rsidR="00AC6103" w:rsidRDefault="00AC6103" w:rsidP="00AC6103">
      <w:pPr>
        <w:pStyle w:val="NormalWeb"/>
        <w:spacing w:before="0" w:beforeAutospacing="0" w:after="0" w:afterAutospacing="0"/>
        <w:jc w:val="both"/>
        <w:divId w:val="905192154"/>
      </w:pPr>
      <w:r>
        <w:tab/>
      </w:r>
      <w:r>
        <w:tab/>
      </w:r>
      <w:r>
        <w:tab/>
      </w:r>
      <w:r>
        <w:tab/>
      </w:r>
      <w:r>
        <w:tab/>
      </w:r>
      <w:r>
        <w:tab/>
      </w:r>
      <w:r>
        <w:tab/>
      </w:r>
      <w:r>
        <w:tab/>
      </w:r>
      <w:r>
        <w:tab/>
      </w:r>
      <w:r>
        <w:tab/>
      </w:r>
      <w:r>
        <w:tab/>
      </w:r>
      <w:r>
        <w:tab/>
      </w:r>
      <w:r>
        <w:tab/>
      </w:r>
      <w:r>
        <w:tab/>
      </w:r>
      <w:r>
        <w:tab/>
      </w:r>
      <w:r>
        <w:tab/>
      </w:r>
      <w:r>
        <w:tab/>
      </w:r>
      <w:r>
        <w:tab/>
        <w:t xml:space="preserve">___________________________ </w:t>
      </w:r>
    </w:p>
    <w:p w14:paraId="1A037079" w14:textId="3F75A8C5" w:rsidR="00AC6103" w:rsidRPr="00AC6103" w:rsidRDefault="00AC6103" w:rsidP="00AC6103">
      <w:pPr>
        <w:pStyle w:val="NormalWeb"/>
        <w:spacing w:before="0" w:beforeAutospacing="0" w:after="0" w:afterAutospacing="0"/>
        <w:ind w:left="3600" w:firstLine="720"/>
        <w:jc w:val="both"/>
        <w:divId w:val="905192154"/>
        <w:rPr>
          <w:bCs/>
        </w:rPr>
      </w:pPr>
      <w:r>
        <w:t>(name printed)</w:t>
      </w:r>
    </w:p>
    <w:p w14:paraId="01B884F0" w14:textId="77777777" w:rsidR="00920C5D" w:rsidRDefault="00920C5D" w:rsidP="00920C5D">
      <w:pPr>
        <w:pStyle w:val="NormalWeb"/>
        <w:spacing w:before="0" w:beforeAutospacing="0" w:after="0" w:afterAutospacing="0"/>
        <w:jc w:val="both"/>
        <w:divId w:val="905192154"/>
        <w:rPr>
          <w:b/>
          <w:bCs/>
          <w:u w:val="single"/>
        </w:rPr>
      </w:pPr>
    </w:p>
    <w:p w14:paraId="436BF7F4" w14:textId="77777777" w:rsidR="00920C5D" w:rsidRDefault="00920C5D" w:rsidP="007F4255">
      <w:pPr>
        <w:pStyle w:val="NormalWeb"/>
        <w:spacing w:before="0" w:beforeAutospacing="0" w:after="0" w:afterAutospacing="0"/>
        <w:jc w:val="center"/>
        <w:divId w:val="905192154"/>
        <w:rPr>
          <w:b/>
          <w:bCs/>
          <w:u w:val="single"/>
        </w:rPr>
      </w:pPr>
    </w:p>
    <w:p w14:paraId="2E225503" w14:textId="77777777" w:rsidR="00920C5D" w:rsidRDefault="00920C5D" w:rsidP="007F4255">
      <w:pPr>
        <w:pStyle w:val="NormalWeb"/>
        <w:spacing w:before="0" w:beforeAutospacing="0" w:after="0" w:afterAutospacing="0"/>
        <w:jc w:val="center"/>
        <w:divId w:val="905192154"/>
        <w:rPr>
          <w:b/>
          <w:bCs/>
          <w:u w:val="single"/>
        </w:rPr>
      </w:pPr>
    </w:p>
    <w:p w14:paraId="2A49F20D" w14:textId="58B559BB" w:rsidR="00E7341D" w:rsidRPr="00B05E45" w:rsidRDefault="00E7341D" w:rsidP="00E7341D">
      <w:pPr>
        <w:jc w:val="both"/>
        <w:divId w:val="905192154"/>
        <w:rPr>
          <w:b/>
        </w:rPr>
      </w:pPr>
    </w:p>
    <w:sectPr w:rsidR="00E7341D" w:rsidRPr="00B05E4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C6797" w14:textId="77777777" w:rsidR="00CC189F" w:rsidRDefault="00CC189F" w:rsidP="00690A05">
      <w:r>
        <w:separator/>
      </w:r>
    </w:p>
  </w:endnote>
  <w:endnote w:type="continuationSeparator" w:id="0">
    <w:p w14:paraId="5F0EDEE0" w14:textId="77777777" w:rsidR="00CC189F" w:rsidRDefault="00CC189F" w:rsidP="0069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7140B" w14:textId="4800BE1F" w:rsidR="00690A05" w:rsidRDefault="00690A05">
    <w:pPr>
      <w:pStyle w:val="Footer"/>
      <w:jc w:val="center"/>
    </w:pPr>
    <w:r>
      <w:fldChar w:fldCharType="begin"/>
    </w:r>
    <w:r>
      <w:instrText xml:space="preserve"> PAGE   \* MERGEFORMAT </w:instrText>
    </w:r>
    <w:r>
      <w:fldChar w:fldCharType="separate"/>
    </w:r>
    <w:r w:rsidR="00B75CD6">
      <w:rPr>
        <w:noProof/>
      </w:rPr>
      <w:t>7</w:t>
    </w:r>
    <w:r>
      <w:rPr>
        <w:noProof/>
      </w:rPr>
      <w:fldChar w:fldCharType="end"/>
    </w:r>
  </w:p>
  <w:p w14:paraId="0298BE98" w14:textId="77777777" w:rsidR="00690A05" w:rsidRDefault="00690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48378" w14:textId="77777777" w:rsidR="00CC189F" w:rsidRDefault="00CC189F" w:rsidP="00690A05">
      <w:r>
        <w:separator/>
      </w:r>
    </w:p>
  </w:footnote>
  <w:footnote w:type="continuationSeparator" w:id="0">
    <w:p w14:paraId="4BC4598E" w14:textId="77777777" w:rsidR="00CC189F" w:rsidRDefault="00CC189F" w:rsidP="00690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04EF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55B0E"/>
    <w:multiLevelType w:val="hybridMultilevel"/>
    <w:tmpl w:val="022A80D2"/>
    <w:lvl w:ilvl="0" w:tplc="0CCAF0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C4308"/>
    <w:multiLevelType w:val="hybridMultilevel"/>
    <w:tmpl w:val="2FD0A9BC"/>
    <w:lvl w:ilvl="0" w:tplc="673A8A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0722A9"/>
    <w:multiLevelType w:val="hybridMultilevel"/>
    <w:tmpl w:val="A9C6C648"/>
    <w:lvl w:ilvl="0" w:tplc="D8A26B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D92121"/>
    <w:multiLevelType w:val="hybridMultilevel"/>
    <w:tmpl w:val="3BFEEB88"/>
    <w:lvl w:ilvl="0" w:tplc="0C825D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1C6C90"/>
    <w:multiLevelType w:val="hybridMultilevel"/>
    <w:tmpl w:val="EAD4678C"/>
    <w:lvl w:ilvl="0" w:tplc="09042BB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F35EB3"/>
    <w:multiLevelType w:val="hybridMultilevel"/>
    <w:tmpl w:val="6DACE294"/>
    <w:lvl w:ilvl="0" w:tplc="D7124D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141712"/>
    <w:multiLevelType w:val="hybridMultilevel"/>
    <w:tmpl w:val="781069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41355"/>
    <w:multiLevelType w:val="hybridMultilevel"/>
    <w:tmpl w:val="9F4C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37B19"/>
    <w:multiLevelType w:val="multilevel"/>
    <w:tmpl w:val="8946E0B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EC72CF"/>
    <w:multiLevelType w:val="hybridMultilevel"/>
    <w:tmpl w:val="823260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1902AD"/>
    <w:multiLevelType w:val="hybridMultilevel"/>
    <w:tmpl w:val="861EA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D253C"/>
    <w:multiLevelType w:val="hybridMultilevel"/>
    <w:tmpl w:val="31784E0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9A8460C"/>
    <w:multiLevelType w:val="multilevel"/>
    <w:tmpl w:val="9774BE5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B1E5D2E"/>
    <w:multiLevelType w:val="multilevel"/>
    <w:tmpl w:val="FF3ADF7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BFB69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336C9E"/>
    <w:multiLevelType w:val="hybridMultilevel"/>
    <w:tmpl w:val="88E6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F204B"/>
    <w:multiLevelType w:val="hybridMultilevel"/>
    <w:tmpl w:val="E86ABDDC"/>
    <w:lvl w:ilvl="0" w:tplc="A4365D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2463C62"/>
    <w:multiLevelType w:val="hybridMultilevel"/>
    <w:tmpl w:val="A8B6D22A"/>
    <w:lvl w:ilvl="0" w:tplc="0CCAF0E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97552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3"/>
  </w:num>
  <w:num w:numId="3">
    <w:abstractNumId w:val="9"/>
  </w:num>
  <w:num w:numId="4">
    <w:abstractNumId w:val="3"/>
  </w:num>
  <w:num w:numId="5">
    <w:abstractNumId w:val="5"/>
  </w:num>
  <w:num w:numId="6">
    <w:abstractNumId w:val="7"/>
  </w:num>
  <w:num w:numId="7">
    <w:abstractNumId w:val="0"/>
  </w:num>
  <w:num w:numId="8">
    <w:abstractNumId w:val="18"/>
  </w:num>
  <w:num w:numId="9">
    <w:abstractNumId w:val="17"/>
  </w:num>
  <w:num w:numId="10">
    <w:abstractNumId w:val="2"/>
  </w:num>
  <w:num w:numId="11">
    <w:abstractNumId w:val="6"/>
  </w:num>
  <w:num w:numId="12">
    <w:abstractNumId w:val="14"/>
  </w:num>
  <w:num w:numId="13">
    <w:abstractNumId w:val="4"/>
  </w:num>
  <w:num w:numId="14">
    <w:abstractNumId w:val="12"/>
  </w:num>
  <w:num w:numId="15">
    <w:abstractNumId w:val="11"/>
  </w:num>
  <w:num w:numId="16">
    <w:abstractNumId w:val="1"/>
  </w:num>
  <w:num w:numId="17">
    <w:abstractNumId w:val="15"/>
  </w:num>
  <w:num w:numId="18">
    <w:abstractNumId w:val="19"/>
  </w:num>
  <w:num w:numId="19">
    <w:abstractNumId w:val="16"/>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teBook">
    <w15:presenceInfo w15:providerId="Windows Live" w15:userId="27684c1f373d5c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61"/>
    <w:rsid w:val="000033EB"/>
    <w:rsid w:val="00004D06"/>
    <w:rsid w:val="00012D3D"/>
    <w:rsid w:val="00052E94"/>
    <w:rsid w:val="0005788B"/>
    <w:rsid w:val="000B0686"/>
    <w:rsid w:val="000D5991"/>
    <w:rsid w:val="000F6354"/>
    <w:rsid w:val="001154CB"/>
    <w:rsid w:val="00115BA1"/>
    <w:rsid w:val="0012258C"/>
    <w:rsid w:val="0012500A"/>
    <w:rsid w:val="00126838"/>
    <w:rsid w:val="001305E6"/>
    <w:rsid w:val="0013104B"/>
    <w:rsid w:val="00156AFD"/>
    <w:rsid w:val="00165845"/>
    <w:rsid w:val="00187A56"/>
    <w:rsid w:val="00196A53"/>
    <w:rsid w:val="001B4A23"/>
    <w:rsid w:val="001C46E3"/>
    <w:rsid w:val="001C6280"/>
    <w:rsid w:val="001E54E3"/>
    <w:rsid w:val="001F01A8"/>
    <w:rsid w:val="00200DE6"/>
    <w:rsid w:val="002036A8"/>
    <w:rsid w:val="00222DE7"/>
    <w:rsid w:val="00243B08"/>
    <w:rsid w:val="00270FEA"/>
    <w:rsid w:val="00292BCA"/>
    <w:rsid w:val="002953C4"/>
    <w:rsid w:val="002B0CB1"/>
    <w:rsid w:val="002D71FA"/>
    <w:rsid w:val="002F34E1"/>
    <w:rsid w:val="002F6277"/>
    <w:rsid w:val="00327867"/>
    <w:rsid w:val="00356913"/>
    <w:rsid w:val="00362BF7"/>
    <w:rsid w:val="003705E6"/>
    <w:rsid w:val="00375CD2"/>
    <w:rsid w:val="00382050"/>
    <w:rsid w:val="003838E1"/>
    <w:rsid w:val="003A60CA"/>
    <w:rsid w:val="003B3537"/>
    <w:rsid w:val="003C08EA"/>
    <w:rsid w:val="003C1075"/>
    <w:rsid w:val="003E4A9A"/>
    <w:rsid w:val="003F097B"/>
    <w:rsid w:val="003F6D18"/>
    <w:rsid w:val="004130F7"/>
    <w:rsid w:val="004266E3"/>
    <w:rsid w:val="004275B4"/>
    <w:rsid w:val="00452A3E"/>
    <w:rsid w:val="00475FCF"/>
    <w:rsid w:val="00491816"/>
    <w:rsid w:val="004A3E50"/>
    <w:rsid w:val="004B78EE"/>
    <w:rsid w:val="004C2760"/>
    <w:rsid w:val="004C2D35"/>
    <w:rsid w:val="004D0D8F"/>
    <w:rsid w:val="004D1505"/>
    <w:rsid w:val="004E6632"/>
    <w:rsid w:val="005127BA"/>
    <w:rsid w:val="00514896"/>
    <w:rsid w:val="0053309B"/>
    <w:rsid w:val="0053406C"/>
    <w:rsid w:val="00542C11"/>
    <w:rsid w:val="00543FE8"/>
    <w:rsid w:val="005524A7"/>
    <w:rsid w:val="00572500"/>
    <w:rsid w:val="00586727"/>
    <w:rsid w:val="005A2754"/>
    <w:rsid w:val="005A3459"/>
    <w:rsid w:val="005A4471"/>
    <w:rsid w:val="005A5678"/>
    <w:rsid w:val="0066532C"/>
    <w:rsid w:val="0067098A"/>
    <w:rsid w:val="00684B35"/>
    <w:rsid w:val="00690A05"/>
    <w:rsid w:val="006B35FC"/>
    <w:rsid w:val="006D2B3C"/>
    <w:rsid w:val="00716B2D"/>
    <w:rsid w:val="00723FAE"/>
    <w:rsid w:val="007377E9"/>
    <w:rsid w:val="00747E90"/>
    <w:rsid w:val="00757161"/>
    <w:rsid w:val="00761844"/>
    <w:rsid w:val="0077202C"/>
    <w:rsid w:val="007A177E"/>
    <w:rsid w:val="007A7538"/>
    <w:rsid w:val="007C4366"/>
    <w:rsid w:val="007C5303"/>
    <w:rsid w:val="007C55A1"/>
    <w:rsid w:val="007E2CDC"/>
    <w:rsid w:val="007E4E78"/>
    <w:rsid w:val="007E4EAC"/>
    <w:rsid w:val="007E50AB"/>
    <w:rsid w:val="007E5483"/>
    <w:rsid w:val="007F4255"/>
    <w:rsid w:val="00817CC4"/>
    <w:rsid w:val="00821B65"/>
    <w:rsid w:val="00823749"/>
    <w:rsid w:val="00837B7A"/>
    <w:rsid w:val="00853D2F"/>
    <w:rsid w:val="00862B2C"/>
    <w:rsid w:val="00867409"/>
    <w:rsid w:val="00881EE1"/>
    <w:rsid w:val="0089385F"/>
    <w:rsid w:val="008B49C1"/>
    <w:rsid w:val="008B5AC5"/>
    <w:rsid w:val="008B7105"/>
    <w:rsid w:val="008B7679"/>
    <w:rsid w:val="008E4CB7"/>
    <w:rsid w:val="008F59DE"/>
    <w:rsid w:val="0090520A"/>
    <w:rsid w:val="00920C5D"/>
    <w:rsid w:val="00937C0E"/>
    <w:rsid w:val="00943B55"/>
    <w:rsid w:val="00952699"/>
    <w:rsid w:val="00954A51"/>
    <w:rsid w:val="00960286"/>
    <w:rsid w:val="00973B1D"/>
    <w:rsid w:val="00984C5C"/>
    <w:rsid w:val="00991FEE"/>
    <w:rsid w:val="009963E7"/>
    <w:rsid w:val="009A48A4"/>
    <w:rsid w:val="009B40EB"/>
    <w:rsid w:val="009D1E4D"/>
    <w:rsid w:val="009D3CB2"/>
    <w:rsid w:val="009E278F"/>
    <w:rsid w:val="009E7F58"/>
    <w:rsid w:val="009F0963"/>
    <w:rsid w:val="00A20299"/>
    <w:rsid w:val="00A32EDB"/>
    <w:rsid w:val="00A459E3"/>
    <w:rsid w:val="00AC26E0"/>
    <w:rsid w:val="00AC6103"/>
    <w:rsid w:val="00AF6C68"/>
    <w:rsid w:val="00AF76D5"/>
    <w:rsid w:val="00B0035A"/>
    <w:rsid w:val="00B05E45"/>
    <w:rsid w:val="00B12C98"/>
    <w:rsid w:val="00B14570"/>
    <w:rsid w:val="00B217A0"/>
    <w:rsid w:val="00B2209A"/>
    <w:rsid w:val="00B32E3E"/>
    <w:rsid w:val="00B423DF"/>
    <w:rsid w:val="00B75CD6"/>
    <w:rsid w:val="00BA458F"/>
    <w:rsid w:val="00BC500C"/>
    <w:rsid w:val="00BD6AE6"/>
    <w:rsid w:val="00BE4A5A"/>
    <w:rsid w:val="00BF5A0F"/>
    <w:rsid w:val="00C01379"/>
    <w:rsid w:val="00C07834"/>
    <w:rsid w:val="00C12883"/>
    <w:rsid w:val="00C16695"/>
    <w:rsid w:val="00C3677E"/>
    <w:rsid w:val="00C47FC2"/>
    <w:rsid w:val="00C50D1D"/>
    <w:rsid w:val="00C52816"/>
    <w:rsid w:val="00C561C6"/>
    <w:rsid w:val="00C74E16"/>
    <w:rsid w:val="00CB19CF"/>
    <w:rsid w:val="00CC189F"/>
    <w:rsid w:val="00CF2B8B"/>
    <w:rsid w:val="00D03109"/>
    <w:rsid w:val="00D03829"/>
    <w:rsid w:val="00D077F4"/>
    <w:rsid w:val="00D1637E"/>
    <w:rsid w:val="00D453D8"/>
    <w:rsid w:val="00D8776F"/>
    <w:rsid w:val="00DD4BCF"/>
    <w:rsid w:val="00DE3EC4"/>
    <w:rsid w:val="00DE7446"/>
    <w:rsid w:val="00DF564D"/>
    <w:rsid w:val="00E23A58"/>
    <w:rsid w:val="00E371C8"/>
    <w:rsid w:val="00E7341D"/>
    <w:rsid w:val="00E76620"/>
    <w:rsid w:val="00E80DAA"/>
    <w:rsid w:val="00E819B4"/>
    <w:rsid w:val="00E96598"/>
    <w:rsid w:val="00EA397E"/>
    <w:rsid w:val="00EC3AE8"/>
    <w:rsid w:val="00F50551"/>
    <w:rsid w:val="00F53A10"/>
    <w:rsid w:val="00F545DF"/>
    <w:rsid w:val="00F82DED"/>
    <w:rsid w:val="00F869A9"/>
    <w:rsid w:val="00FC1479"/>
    <w:rsid w:val="00FC6BBC"/>
    <w:rsid w:val="00FD12D5"/>
    <w:rsid w:val="00FD3386"/>
    <w:rsid w:val="00FF5E4B"/>
    <w:rsid w:val="00FF6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91962"/>
  <w15:docId w15:val="{FD776ABB-E20A-45C4-9A57-C4718496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292BCA"/>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92BC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styleId="Header">
    <w:name w:val="header"/>
    <w:basedOn w:val="Normal"/>
    <w:link w:val="HeaderChar"/>
    <w:rsid w:val="00690A05"/>
    <w:pPr>
      <w:tabs>
        <w:tab w:val="center" w:pos="4680"/>
        <w:tab w:val="right" w:pos="9360"/>
      </w:tabs>
    </w:pPr>
  </w:style>
  <w:style w:type="character" w:customStyle="1" w:styleId="HeaderChar">
    <w:name w:val="Header Char"/>
    <w:link w:val="Header"/>
    <w:rsid w:val="00690A05"/>
    <w:rPr>
      <w:sz w:val="24"/>
      <w:szCs w:val="24"/>
    </w:rPr>
  </w:style>
  <w:style w:type="paragraph" w:styleId="Footer">
    <w:name w:val="footer"/>
    <w:basedOn w:val="Normal"/>
    <w:link w:val="FooterChar"/>
    <w:uiPriority w:val="99"/>
    <w:rsid w:val="00690A05"/>
    <w:pPr>
      <w:tabs>
        <w:tab w:val="center" w:pos="4680"/>
        <w:tab w:val="right" w:pos="9360"/>
      </w:tabs>
    </w:pPr>
  </w:style>
  <w:style w:type="character" w:customStyle="1" w:styleId="FooterChar">
    <w:name w:val="Footer Char"/>
    <w:link w:val="Footer"/>
    <w:uiPriority w:val="99"/>
    <w:rsid w:val="00690A05"/>
    <w:rPr>
      <w:sz w:val="24"/>
      <w:szCs w:val="24"/>
    </w:rPr>
  </w:style>
  <w:style w:type="character" w:customStyle="1" w:styleId="apple-converted-space">
    <w:name w:val="apple-converted-space"/>
    <w:rsid w:val="005127BA"/>
  </w:style>
  <w:style w:type="paragraph" w:styleId="PlainText">
    <w:name w:val="Plain Text"/>
    <w:basedOn w:val="Normal"/>
    <w:link w:val="PlainTextChar"/>
    <w:uiPriority w:val="99"/>
    <w:unhideWhenUsed/>
    <w:rsid w:val="003B3537"/>
    <w:pPr>
      <w:spacing w:before="100" w:beforeAutospacing="1" w:after="100" w:afterAutospacing="1"/>
    </w:pPr>
  </w:style>
  <w:style w:type="character" w:customStyle="1" w:styleId="PlainTextChar">
    <w:name w:val="Plain Text Char"/>
    <w:link w:val="PlainText"/>
    <w:uiPriority w:val="99"/>
    <w:rsid w:val="003B3537"/>
    <w:rPr>
      <w:sz w:val="24"/>
      <w:szCs w:val="24"/>
    </w:rPr>
  </w:style>
  <w:style w:type="paragraph" w:styleId="HTMLPreformatted">
    <w:name w:val="HTML Preformatted"/>
    <w:basedOn w:val="Normal"/>
    <w:link w:val="HTMLPreformattedChar"/>
    <w:uiPriority w:val="99"/>
    <w:unhideWhenUsed/>
    <w:rsid w:val="0072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723FAE"/>
    <w:rPr>
      <w:rFonts w:ascii="Courier New" w:hAnsi="Courier New" w:cs="Courier New"/>
    </w:rPr>
  </w:style>
  <w:style w:type="paragraph" w:customStyle="1" w:styleId="yiv684405415msonospacing">
    <w:name w:val="yiv684405415msonospacing"/>
    <w:basedOn w:val="Normal"/>
    <w:rsid w:val="000F6354"/>
    <w:pPr>
      <w:spacing w:before="100" w:beforeAutospacing="1" w:after="100" w:afterAutospacing="1"/>
    </w:pPr>
  </w:style>
  <w:style w:type="character" w:customStyle="1" w:styleId="yshortcuts">
    <w:name w:val="yshortcuts"/>
    <w:rsid w:val="0090520A"/>
  </w:style>
  <w:style w:type="character" w:customStyle="1" w:styleId="yiv684405415apple-style-span">
    <w:name w:val="yiv684405415apple-style-span"/>
    <w:rsid w:val="00867409"/>
  </w:style>
  <w:style w:type="paragraph" w:styleId="ListParagraph">
    <w:name w:val="List Paragraph"/>
    <w:basedOn w:val="Normal"/>
    <w:uiPriority w:val="34"/>
    <w:qFormat/>
    <w:rsid w:val="009E278F"/>
    <w:pPr>
      <w:ind w:left="720"/>
    </w:pPr>
  </w:style>
  <w:style w:type="character" w:customStyle="1" w:styleId="yiv1817157692apple-style-span">
    <w:name w:val="yiv1817157692apple-style-span"/>
    <w:rsid w:val="00DD4BCF"/>
  </w:style>
  <w:style w:type="paragraph" w:styleId="BalloonText">
    <w:name w:val="Balloon Text"/>
    <w:basedOn w:val="Normal"/>
    <w:link w:val="BalloonTextChar"/>
    <w:rsid w:val="00F50551"/>
    <w:rPr>
      <w:rFonts w:ascii="Segoe UI" w:hAnsi="Segoe UI" w:cs="Segoe UI"/>
      <w:sz w:val="18"/>
      <w:szCs w:val="18"/>
    </w:rPr>
  </w:style>
  <w:style w:type="character" w:customStyle="1" w:styleId="BalloonTextChar">
    <w:name w:val="Balloon Text Char"/>
    <w:link w:val="BalloonText"/>
    <w:rsid w:val="00F50551"/>
    <w:rPr>
      <w:rFonts w:ascii="Segoe UI" w:hAnsi="Segoe UI" w:cs="Segoe UI"/>
      <w:sz w:val="18"/>
      <w:szCs w:val="18"/>
    </w:rPr>
  </w:style>
  <w:style w:type="character" w:customStyle="1" w:styleId="Heading2Char">
    <w:name w:val="Heading 2 Char"/>
    <w:link w:val="Heading2"/>
    <w:rsid w:val="00292BCA"/>
    <w:rPr>
      <w:rFonts w:ascii="Calibri Light" w:eastAsia="Times New Roman" w:hAnsi="Calibri Light" w:cs="Times New Roman"/>
      <w:b/>
      <w:bCs/>
      <w:i/>
      <w:iCs/>
      <w:sz w:val="28"/>
      <w:szCs w:val="28"/>
    </w:rPr>
  </w:style>
  <w:style w:type="character" w:customStyle="1" w:styleId="Heading3Char">
    <w:name w:val="Heading 3 Char"/>
    <w:link w:val="Heading3"/>
    <w:uiPriority w:val="99"/>
    <w:rsid w:val="00292BCA"/>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92154">
      <w:marLeft w:val="0"/>
      <w:marRight w:val="0"/>
      <w:marTop w:val="0"/>
      <w:marBottom w:val="0"/>
      <w:divBdr>
        <w:top w:val="none" w:sz="0" w:space="0" w:color="auto"/>
        <w:left w:val="none" w:sz="0" w:space="0" w:color="auto"/>
        <w:bottom w:val="none" w:sz="0" w:space="0" w:color="auto"/>
        <w:right w:val="none" w:sz="0" w:space="0" w:color="auto"/>
      </w:divBdr>
      <w:divsChild>
        <w:div w:id="968587570">
          <w:marLeft w:val="0"/>
          <w:marRight w:val="0"/>
          <w:marTop w:val="0"/>
          <w:marBottom w:val="0"/>
          <w:divBdr>
            <w:top w:val="none" w:sz="0" w:space="0" w:color="auto"/>
            <w:left w:val="none" w:sz="0" w:space="0" w:color="auto"/>
            <w:bottom w:val="none" w:sz="0" w:space="0" w:color="auto"/>
            <w:right w:val="none" w:sz="0" w:space="0" w:color="auto"/>
          </w:divBdr>
          <w:divsChild>
            <w:div w:id="952788585">
              <w:marLeft w:val="0"/>
              <w:marRight w:val="0"/>
              <w:marTop w:val="0"/>
              <w:marBottom w:val="0"/>
              <w:divBdr>
                <w:top w:val="none" w:sz="0" w:space="0" w:color="auto"/>
                <w:left w:val="none" w:sz="0" w:space="0" w:color="auto"/>
                <w:bottom w:val="none" w:sz="0" w:space="0" w:color="auto"/>
                <w:right w:val="none" w:sz="0" w:space="0" w:color="auto"/>
              </w:divBdr>
            </w:div>
            <w:div w:id="2115246834">
              <w:marLeft w:val="0"/>
              <w:marRight w:val="0"/>
              <w:marTop w:val="0"/>
              <w:marBottom w:val="0"/>
              <w:divBdr>
                <w:top w:val="none" w:sz="0" w:space="0" w:color="auto"/>
                <w:left w:val="none" w:sz="0" w:space="0" w:color="auto"/>
                <w:bottom w:val="none" w:sz="0" w:space="0" w:color="auto"/>
                <w:right w:val="none" w:sz="0" w:space="0" w:color="auto"/>
              </w:divBdr>
            </w:div>
            <w:div w:id="1364744670">
              <w:marLeft w:val="0"/>
              <w:marRight w:val="0"/>
              <w:marTop w:val="0"/>
              <w:marBottom w:val="0"/>
              <w:divBdr>
                <w:top w:val="none" w:sz="0" w:space="0" w:color="auto"/>
                <w:left w:val="none" w:sz="0" w:space="0" w:color="auto"/>
                <w:bottom w:val="none" w:sz="0" w:space="0" w:color="auto"/>
                <w:right w:val="none" w:sz="0" w:space="0" w:color="auto"/>
              </w:divBdr>
            </w:div>
            <w:div w:id="831679184">
              <w:marLeft w:val="0"/>
              <w:marRight w:val="0"/>
              <w:marTop w:val="0"/>
              <w:marBottom w:val="0"/>
              <w:divBdr>
                <w:top w:val="none" w:sz="0" w:space="0" w:color="auto"/>
                <w:left w:val="none" w:sz="0" w:space="0" w:color="auto"/>
                <w:bottom w:val="none" w:sz="0" w:space="0" w:color="auto"/>
                <w:right w:val="none" w:sz="0" w:space="0" w:color="auto"/>
              </w:divBdr>
            </w:div>
            <w:div w:id="1615794484">
              <w:marLeft w:val="0"/>
              <w:marRight w:val="0"/>
              <w:marTop w:val="0"/>
              <w:marBottom w:val="0"/>
              <w:divBdr>
                <w:top w:val="none" w:sz="0" w:space="0" w:color="auto"/>
                <w:left w:val="none" w:sz="0" w:space="0" w:color="auto"/>
                <w:bottom w:val="none" w:sz="0" w:space="0" w:color="auto"/>
                <w:right w:val="none" w:sz="0" w:space="0" w:color="auto"/>
              </w:divBdr>
            </w:div>
            <w:div w:id="73745147">
              <w:marLeft w:val="0"/>
              <w:marRight w:val="0"/>
              <w:marTop w:val="0"/>
              <w:marBottom w:val="0"/>
              <w:divBdr>
                <w:top w:val="none" w:sz="0" w:space="0" w:color="auto"/>
                <w:left w:val="none" w:sz="0" w:space="0" w:color="auto"/>
                <w:bottom w:val="none" w:sz="0" w:space="0" w:color="auto"/>
                <w:right w:val="none" w:sz="0" w:space="0" w:color="auto"/>
              </w:divBdr>
            </w:div>
            <w:div w:id="10479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00">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awinsider.com/clause/exculpatory-cla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Exhibit 10</vt:lpstr>
    </vt:vector>
  </TitlesOfParts>
  <Company>Practice Technologies, Inc.</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10</dc:title>
  <dc:subject/>
  <dc:creator>KAREN SENTELIK</dc:creator>
  <cp:keywords/>
  <cp:lastModifiedBy>EliteBook</cp:lastModifiedBy>
  <cp:revision>3</cp:revision>
  <cp:lastPrinted>2015-01-30T20:07:00Z</cp:lastPrinted>
  <dcterms:created xsi:type="dcterms:W3CDTF">2024-07-15T18:15:00Z</dcterms:created>
  <dcterms:modified xsi:type="dcterms:W3CDTF">2024-07-15T18:25:00Z</dcterms:modified>
</cp:coreProperties>
</file>